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4D21E4" w14:textId="77777777" w:rsidR="004E699B" w:rsidRDefault="004E699B" w:rsidP="004E699B">
      <w:pPr>
        <w:spacing w:after="0" w:line="480" w:lineRule="auto"/>
      </w:pPr>
      <w:r>
        <w:t>Name</w:t>
      </w:r>
    </w:p>
    <w:p w14:paraId="441A167F" w14:textId="77777777" w:rsidR="004E699B" w:rsidRPr="0092796A" w:rsidRDefault="004E699B" w:rsidP="004E699B">
      <w:pPr>
        <w:spacing w:after="0" w:line="480" w:lineRule="auto"/>
      </w:pPr>
      <w:r w:rsidRPr="0092796A">
        <w:t>Instructor</w:t>
      </w:r>
    </w:p>
    <w:p w14:paraId="37DDEAD7" w14:textId="77777777" w:rsidR="004E699B" w:rsidRDefault="004E699B" w:rsidP="004E699B">
      <w:pPr>
        <w:spacing w:after="0" w:line="480" w:lineRule="auto"/>
      </w:pPr>
      <w:r>
        <w:t>Course</w:t>
      </w:r>
    </w:p>
    <w:p w14:paraId="578718BD" w14:textId="77777777" w:rsidR="004E699B" w:rsidRDefault="004E699B" w:rsidP="004E699B">
      <w:pPr>
        <w:spacing w:after="0" w:line="480" w:lineRule="auto"/>
      </w:pPr>
      <w:r>
        <w:t>Date</w:t>
      </w:r>
    </w:p>
    <w:p w14:paraId="74CCF44E" w14:textId="57B7D32D" w:rsidR="00B57063" w:rsidRDefault="008A4046" w:rsidP="00B57063">
      <w:pPr>
        <w:jc w:val="center"/>
        <w:rPr>
          <w:rFonts w:cs="Times New Roman"/>
        </w:rPr>
      </w:pPr>
      <w:r>
        <w:rPr>
          <w:rFonts w:cs="Times New Roman"/>
          <w:b/>
        </w:rPr>
        <w:t>Religi</w:t>
      </w:r>
      <w:ins w:id="0" w:author="alex.hansen" w:date="2017-12-11T15:07:00Z">
        <w:r w:rsidR="00B33ACF">
          <w:rPr>
            <w:rFonts w:cs="Times New Roman"/>
            <w:b/>
          </w:rPr>
          <w:t>on</w:t>
        </w:r>
      </w:ins>
      <w:del w:id="1" w:author="alex.hansen" w:date="2017-12-11T15:07:00Z">
        <w:r w:rsidDel="00B33ACF">
          <w:rPr>
            <w:rFonts w:cs="Times New Roman"/>
            <w:b/>
          </w:rPr>
          <w:delText>ous Themes</w:delText>
        </w:r>
      </w:del>
      <w:r>
        <w:rPr>
          <w:rFonts w:cs="Times New Roman"/>
          <w:b/>
        </w:rPr>
        <w:t xml:space="preserve"> i</w:t>
      </w:r>
      <w:r w:rsidR="004E699B" w:rsidRPr="008A4046">
        <w:rPr>
          <w:rFonts w:cs="Times New Roman"/>
          <w:b/>
        </w:rPr>
        <w:t xml:space="preserve">n </w:t>
      </w:r>
      <w:del w:id="2" w:author="alex.hansen" w:date="2017-12-11T19:48:00Z">
        <w:r w:rsidRPr="008A4046" w:rsidDel="00191D3C">
          <w:rPr>
            <w:rFonts w:cs="Times New Roman"/>
            <w:b/>
          </w:rPr>
          <w:delText>Oryx</w:delText>
        </w:r>
      </w:del>
      <w:ins w:id="3" w:author="alex.hansen" w:date="2017-12-11T19:48:00Z">
        <w:r w:rsidR="00191D3C">
          <w:rPr>
            <w:rFonts w:cs="Times New Roman"/>
            <w:b/>
          </w:rPr>
          <w:t>Oryx</w:t>
        </w:r>
      </w:ins>
      <w:r w:rsidRPr="008A4046">
        <w:rPr>
          <w:rFonts w:cs="Times New Roman"/>
          <w:b/>
        </w:rPr>
        <w:t xml:space="preserve"> and </w:t>
      </w:r>
      <w:del w:id="4" w:author="alex.hansen" w:date="2017-12-11T19:48:00Z">
        <w:r w:rsidRPr="008A4046" w:rsidDel="00191D3C">
          <w:rPr>
            <w:rFonts w:cs="Times New Roman"/>
            <w:b/>
          </w:rPr>
          <w:delText>Crake</w:delText>
        </w:r>
      </w:del>
      <w:ins w:id="5" w:author="alex.hansen" w:date="2017-12-11T19:48:00Z">
        <w:r w:rsidR="00191D3C">
          <w:rPr>
            <w:rFonts w:cs="Times New Roman"/>
            <w:b/>
          </w:rPr>
          <w:t>Crake</w:t>
        </w:r>
      </w:ins>
    </w:p>
    <w:p w14:paraId="75C558E2" w14:textId="3F23A078" w:rsidR="006964F7" w:rsidRPr="006964F7" w:rsidDel="00042716" w:rsidRDefault="006964F7" w:rsidP="00B57063">
      <w:pPr>
        <w:jc w:val="center"/>
        <w:rPr>
          <w:del w:id="6" w:author="alex.hansen" w:date="2017-12-11T17:49:00Z"/>
          <w:rFonts w:cs="Times New Roman"/>
          <w:b/>
        </w:rPr>
      </w:pPr>
      <w:del w:id="7" w:author="alex.hansen" w:date="2017-12-11T17:49:00Z">
        <w:r w:rsidRPr="006964F7" w:rsidDel="00042716">
          <w:rPr>
            <w:rFonts w:cs="Times New Roman"/>
            <w:b/>
          </w:rPr>
          <w:delText>Religion most basic belief system, hard-wired</w:delText>
        </w:r>
      </w:del>
    </w:p>
    <w:p w14:paraId="762E62E0" w14:textId="499D03B6" w:rsidR="00DE45C8" w:rsidRDefault="00DE45C8" w:rsidP="00DE45C8">
      <w:pPr>
        <w:spacing w:line="480" w:lineRule="auto"/>
        <w:ind w:firstLine="720"/>
        <w:jc w:val="both"/>
        <w:rPr>
          <w:ins w:id="8" w:author="alex.hansen" w:date="2017-12-11T16:47:00Z"/>
          <w:rFonts w:cs="Times New Roman"/>
        </w:rPr>
      </w:pPr>
      <w:ins w:id="9" w:author="alex.hansen" w:date="2017-12-11T16:47:00Z">
        <w:r w:rsidRPr="00A30A69">
          <w:rPr>
            <w:rFonts w:cs="Times New Roman"/>
          </w:rPr>
          <w:t xml:space="preserve">Religion plays a critical role in </w:t>
        </w:r>
        <w:r>
          <w:rPr>
            <w:rFonts w:cs="Times New Roman"/>
          </w:rPr>
          <w:t xml:space="preserve">the </w:t>
        </w:r>
        <w:r w:rsidRPr="00A30A69">
          <w:rPr>
            <w:rFonts w:cs="Times New Roman"/>
          </w:rPr>
          <w:t>lives of individuals</w:t>
        </w:r>
        <w:r>
          <w:rPr>
            <w:rFonts w:cs="Times New Roman"/>
          </w:rPr>
          <w:t xml:space="preserve"> that choose to pursue it</w:t>
        </w:r>
        <w:r w:rsidRPr="00A30A69">
          <w:rPr>
            <w:rFonts w:cs="Times New Roman"/>
          </w:rPr>
          <w:t xml:space="preserve">. </w:t>
        </w:r>
        <w:r>
          <w:rPr>
            <w:rFonts w:cs="Times New Roman"/>
          </w:rPr>
          <w:t>Their</w:t>
        </w:r>
        <w:r w:rsidRPr="00A30A69">
          <w:rPr>
            <w:rFonts w:cs="Times New Roman"/>
          </w:rPr>
          <w:t xml:space="preserve"> </w:t>
        </w:r>
        <w:r>
          <w:rPr>
            <w:rFonts w:cs="Times New Roman"/>
          </w:rPr>
          <w:t>r</w:t>
        </w:r>
        <w:r w:rsidRPr="00A30A69">
          <w:rPr>
            <w:rFonts w:cs="Times New Roman"/>
          </w:rPr>
          <w:t xml:space="preserve">eligious beliefs </w:t>
        </w:r>
        <w:r>
          <w:rPr>
            <w:rFonts w:cs="Times New Roman"/>
          </w:rPr>
          <w:t xml:space="preserve">help </w:t>
        </w:r>
        <w:r w:rsidRPr="00A30A69">
          <w:rPr>
            <w:rFonts w:cs="Times New Roman"/>
          </w:rPr>
          <w:t xml:space="preserve">shape </w:t>
        </w:r>
        <w:r>
          <w:rPr>
            <w:rFonts w:cs="Times New Roman"/>
          </w:rPr>
          <w:t xml:space="preserve">their values. </w:t>
        </w:r>
        <w:commentRangeStart w:id="10"/>
        <w:r>
          <w:rPr>
            <w:rFonts w:cs="Times New Roman"/>
          </w:rPr>
          <w:t>???</w:t>
        </w:r>
        <w:commentRangeEnd w:id="10"/>
        <w:r>
          <w:rPr>
            <w:rStyle w:val="CommentReference"/>
          </w:rPr>
          <w:commentReference w:id="10"/>
        </w:r>
      </w:ins>
    </w:p>
    <w:p w14:paraId="043E8B3F" w14:textId="422D4388" w:rsidR="003765B3" w:rsidRDefault="00A30A69" w:rsidP="00B374FD">
      <w:pPr>
        <w:spacing w:line="480" w:lineRule="auto"/>
        <w:ind w:firstLine="720"/>
        <w:jc w:val="both"/>
        <w:rPr>
          <w:ins w:id="11" w:author="alex.hansen" w:date="2017-12-11T16:43:00Z"/>
          <w:rFonts w:cs="Times New Roman"/>
        </w:rPr>
      </w:pPr>
      <w:r w:rsidRPr="00A30A69">
        <w:rPr>
          <w:rFonts w:cs="Times New Roman"/>
        </w:rPr>
        <w:t xml:space="preserve">Margaret Atwood’s novel </w:t>
      </w:r>
      <w:del w:id="12" w:author="alex.hansen" w:date="2017-12-11T15:07:00Z">
        <w:r w:rsidRPr="00A30A69" w:rsidDel="00B33ACF">
          <w:rPr>
            <w:rFonts w:cs="Times New Roman"/>
          </w:rPr>
          <w:delText xml:space="preserve">the </w:delText>
        </w:r>
      </w:del>
      <w:del w:id="13" w:author="alex.hansen" w:date="2017-12-11T19:48:00Z">
        <w:r w:rsidRPr="00957058" w:rsidDel="00191D3C">
          <w:rPr>
            <w:rFonts w:cs="Times New Roman"/>
            <w:i/>
          </w:rPr>
          <w:delText>Oryx</w:delText>
        </w:r>
      </w:del>
      <w:ins w:id="14" w:author="alex.hansen" w:date="2017-12-11T19:48:00Z">
        <w:r w:rsidR="00191D3C">
          <w:rPr>
            <w:rFonts w:cs="Times New Roman"/>
            <w:i/>
          </w:rPr>
          <w:t>Oryx</w:t>
        </w:r>
      </w:ins>
      <w:r w:rsidRPr="00957058">
        <w:rPr>
          <w:rFonts w:cs="Times New Roman"/>
          <w:i/>
        </w:rPr>
        <w:t xml:space="preserve"> and </w:t>
      </w:r>
      <w:del w:id="15" w:author="alex.hansen" w:date="2017-12-11T19:48:00Z">
        <w:r w:rsidRPr="00957058" w:rsidDel="00191D3C">
          <w:rPr>
            <w:rFonts w:cs="Times New Roman"/>
            <w:i/>
          </w:rPr>
          <w:delText>Crake</w:delText>
        </w:r>
      </w:del>
      <w:ins w:id="16" w:author="alex.hansen" w:date="2017-12-11T19:48:00Z">
        <w:r w:rsidR="00191D3C">
          <w:rPr>
            <w:rFonts w:cs="Times New Roman"/>
            <w:i/>
          </w:rPr>
          <w:t>Crake</w:t>
        </w:r>
      </w:ins>
      <w:r w:rsidRPr="00A30A69">
        <w:rPr>
          <w:rFonts w:cs="Times New Roman"/>
        </w:rPr>
        <w:t xml:space="preserve"> </w:t>
      </w:r>
      <w:del w:id="17" w:author="alex.hansen" w:date="2017-12-11T15:07:00Z">
        <w:r w:rsidRPr="00A30A69" w:rsidDel="00B33ACF">
          <w:rPr>
            <w:rFonts w:cs="Times New Roman"/>
          </w:rPr>
          <w:delText>has portrayed</w:delText>
        </w:r>
      </w:del>
      <w:ins w:id="18" w:author="alex.hansen" w:date="2017-12-11T16:20:00Z">
        <w:r w:rsidR="00A23F0E">
          <w:rPr>
            <w:rFonts w:cs="Times New Roman"/>
          </w:rPr>
          <w:t>makes</w:t>
        </w:r>
      </w:ins>
      <w:r w:rsidRPr="00A30A69">
        <w:rPr>
          <w:rFonts w:cs="Times New Roman"/>
        </w:rPr>
        <w:t xml:space="preserve"> several </w:t>
      </w:r>
      <w:ins w:id="19" w:author="alex.hansen" w:date="2017-12-11T15:09:00Z">
        <w:r w:rsidR="00B33ACF">
          <w:rPr>
            <w:rFonts w:cs="Times New Roman"/>
          </w:rPr>
          <w:t xml:space="preserve">religious </w:t>
        </w:r>
      </w:ins>
      <w:del w:id="20" w:author="alex.hansen" w:date="2017-12-11T16:20:00Z">
        <w:r w:rsidRPr="00A30A69" w:rsidDel="00A23F0E">
          <w:rPr>
            <w:rFonts w:cs="Times New Roman"/>
          </w:rPr>
          <w:delText>themes</w:delText>
        </w:r>
      </w:del>
      <w:ins w:id="21" w:author="alex.hansen" w:date="2017-12-11T16:24:00Z">
        <w:r w:rsidR="00613907">
          <w:rPr>
            <w:rFonts w:cs="Times New Roman"/>
          </w:rPr>
          <w:t>references</w:t>
        </w:r>
      </w:ins>
      <w:del w:id="22" w:author="alex.hansen" w:date="2017-12-11T15:09:00Z">
        <w:r w:rsidRPr="00A30A69" w:rsidDel="00B33ACF">
          <w:rPr>
            <w:rFonts w:cs="Times New Roman"/>
          </w:rPr>
          <w:delText xml:space="preserve"> representable in the religion</w:delText>
        </w:r>
      </w:del>
      <w:r w:rsidRPr="00A30A69">
        <w:rPr>
          <w:rFonts w:cs="Times New Roman"/>
        </w:rPr>
        <w:t>. Jimmy</w:t>
      </w:r>
      <w:ins w:id="23" w:author="alex.hansen" w:date="2017-12-11T16:41:00Z">
        <w:r w:rsidR="003765B3">
          <w:rPr>
            <w:rFonts w:cs="Times New Roman"/>
          </w:rPr>
          <w:t>,</w:t>
        </w:r>
      </w:ins>
      <w:r w:rsidRPr="00A30A69">
        <w:rPr>
          <w:rFonts w:cs="Times New Roman"/>
        </w:rPr>
        <w:t xml:space="preserve"> the main protagonist in the novel</w:t>
      </w:r>
      <w:ins w:id="24" w:author="alex.hansen" w:date="2017-12-11T15:36:00Z">
        <w:r w:rsidR="00B374FD">
          <w:rPr>
            <w:rFonts w:cs="Times New Roman"/>
          </w:rPr>
          <w:t xml:space="preserve"> </w:t>
        </w:r>
      </w:ins>
      <w:del w:id="25" w:author="alex.hansen" w:date="2017-12-11T15:14:00Z">
        <w:r w:rsidRPr="00A30A69" w:rsidDel="00713114">
          <w:rPr>
            <w:rFonts w:cs="Times New Roman"/>
          </w:rPr>
          <w:delText xml:space="preserve"> who is </w:delText>
        </w:r>
      </w:del>
      <w:r w:rsidRPr="00A30A69">
        <w:rPr>
          <w:rFonts w:cs="Times New Roman"/>
        </w:rPr>
        <w:t xml:space="preserve">later referred to as </w:t>
      </w:r>
      <w:del w:id="26" w:author="alex.hansen" w:date="2017-12-11T19:48:00Z">
        <w:r w:rsidRPr="00A30A69" w:rsidDel="00191D3C">
          <w:rPr>
            <w:rFonts w:cs="Times New Roman"/>
          </w:rPr>
          <w:delText>Snowman</w:delText>
        </w:r>
      </w:del>
      <w:ins w:id="27" w:author="alex.hansen" w:date="2017-12-11T19:48:00Z">
        <w:r w:rsidR="00191D3C">
          <w:rPr>
            <w:rFonts w:cs="Times New Roman"/>
          </w:rPr>
          <w:t>Snowman</w:t>
        </w:r>
      </w:ins>
      <w:ins w:id="28" w:author="alex.hansen" w:date="2017-12-11T15:14:00Z">
        <w:r w:rsidR="00713114">
          <w:rPr>
            <w:rFonts w:cs="Times New Roman"/>
          </w:rPr>
          <w:t>,</w:t>
        </w:r>
      </w:ins>
      <w:del w:id="29" w:author="alex.hansen" w:date="2017-12-11T16:30:00Z">
        <w:r w:rsidRPr="00A30A69" w:rsidDel="00613907">
          <w:rPr>
            <w:rFonts w:cs="Times New Roman"/>
          </w:rPr>
          <w:delText xml:space="preserve"> </w:delText>
        </w:r>
      </w:del>
      <w:del w:id="30" w:author="alex.hansen" w:date="2017-12-11T15:14:00Z">
        <w:r w:rsidRPr="00A30A69" w:rsidDel="00713114">
          <w:rPr>
            <w:rFonts w:cs="Times New Roman"/>
          </w:rPr>
          <w:delText xml:space="preserve">has fulfilled the argument by the manner in which he is </w:delText>
        </w:r>
      </w:del>
      <w:del w:id="31" w:author="alex.hansen" w:date="2017-12-11T16:29:00Z">
        <w:r w:rsidRPr="00A30A69" w:rsidDel="00613907">
          <w:rPr>
            <w:rFonts w:cs="Times New Roman"/>
          </w:rPr>
          <w:delText>symbolically</w:delText>
        </w:r>
      </w:del>
      <w:ins w:id="32" w:author="alex.hansen" w:date="2017-12-11T16:30:00Z">
        <w:r w:rsidR="00613907">
          <w:rPr>
            <w:rFonts w:cs="Times New Roman"/>
          </w:rPr>
          <w:t xml:space="preserve"> </w:t>
        </w:r>
      </w:ins>
      <w:ins w:id="33" w:author="alex.hansen" w:date="2017-12-11T16:34:00Z">
        <w:r w:rsidR="003765B3">
          <w:rPr>
            <w:rFonts w:cs="Times New Roman"/>
          </w:rPr>
          <w:t xml:space="preserve">relies on </w:t>
        </w:r>
      </w:ins>
      <w:ins w:id="34" w:author="alex.hansen" w:date="2017-12-11T16:37:00Z">
        <w:r w:rsidR="003765B3">
          <w:rPr>
            <w:rFonts w:cs="Times New Roman"/>
          </w:rPr>
          <w:t xml:space="preserve">storytelling </w:t>
        </w:r>
      </w:ins>
      <w:ins w:id="35" w:author="alex.hansen" w:date="2017-12-11T16:45:00Z">
        <w:r w:rsidR="00DE45C8">
          <w:rPr>
            <w:rFonts w:cs="Times New Roman"/>
          </w:rPr>
          <w:t>indicating</w:t>
        </w:r>
      </w:ins>
      <w:ins w:id="36" w:author="alex.hansen" w:date="2017-12-11T16:37:00Z">
        <w:r w:rsidR="003765B3">
          <w:rPr>
            <w:rFonts w:cs="Times New Roman"/>
          </w:rPr>
          <w:t xml:space="preserve"> </w:t>
        </w:r>
      </w:ins>
      <w:del w:id="37" w:author="alex.hansen" w:date="2017-12-11T16:30:00Z">
        <w:r w:rsidRPr="00A30A69" w:rsidDel="00613907">
          <w:rPr>
            <w:rFonts w:cs="Times New Roman"/>
          </w:rPr>
          <w:delText xml:space="preserve"> </w:delText>
        </w:r>
      </w:del>
      <w:del w:id="38" w:author="alex.hansen" w:date="2017-12-11T15:14:00Z">
        <w:r w:rsidRPr="00A30A69" w:rsidDel="00713114">
          <w:rPr>
            <w:rFonts w:cs="Times New Roman"/>
          </w:rPr>
          <w:delText xml:space="preserve">used to </w:delText>
        </w:r>
      </w:del>
      <w:del w:id="39" w:author="alex.hansen" w:date="2017-12-11T16:24:00Z">
        <w:r w:rsidRPr="00A30A69" w:rsidDel="00613907">
          <w:rPr>
            <w:rFonts w:cs="Times New Roman"/>
          </w:rPr>
          <w:delText>represent</w:delText>
        </w:r>
      </w:del>
      <w:del w:id="40" w:author="alex.hansen" w:date="2017-12-11T15:40:00Z">
        <w:r w:rsidRPr="00A30A69" w:rsidDel="00B374FD">
          <w:rPr>
            <w:rFonts w:cs="Times New Roman"/>
          </w:rPr>
          <w:delText xml:space="preserve"> </w:delText>
        </w:r>
      </w:del>
      <w:del w:id="41" w:author="alex.hansen" w:date="2017-12-11T15:39:00Z">
        <w:r w:rsidRPr="00A30A69" w:rsidDel="00B374FD">
          <w:rPr>
            <w:rFonts w:cs="Times New Roman"/>
          </w:rPr>
          <w:delText xml:space="preserve">several </w:delText>
        </w:r>
      </w:del>
      <w:r w:rsidRPr="00A30A69">
        <w:rPr>
          <w:rFonts w:cs="Times New Roman"/>
        </w:rPr>
        <w:t xml:space="preserve">biblical </w:t>
      </w:r>
      <w:ins w:id="42" w:author="alex.hansen" w:date="2017-12-11T16:37:00Z">
        <w:r w:rsidR="003765B3">
          <w:rPr>
            <w:rFonts w:cs="Times New Roman"/>
          </w:rPr>
          <w:t>occurrences such as the creation myth.</w:t>
        </w:r>
      </w:ins>
      <w:ins w:id="43" w:author="alex.hansen" w:date="2017-12-11T16:43:00Z">
        <w:r w:rsidR="00DE45C8">
          <w:rPr>
            <w:rFonts w:cs="Times New Roman"/>
          </w:rPr>
          <w:t xml:space="preserve"> As an unintended consequence </w:t>
        </w:r>
      </w:ins>
      <w:ins w:id="44" w:author="alex.hansen" w:date="2017-12-11T16:45:00Z">
        <w:r w:rsidR="00DE45C8">
          <w:rPr>
            <w:rFonts w:cs="Times New Roman"/>
          </w:rPr>
          <w:t xml:space="preserve">he turns ordinary humans into </w:t>
        </w:r>
      </w:ins>
      <w:ins w:id="45" w:author="alex.hansen" w:date="2017-12-11T17:28:00Z">
        <w:r w:rsidR="007E6F16">
          <w:rPr>
            <w:rFonts w:cs="Times New Roman"/>
          </w:rPr>
          <w:t>g</w:t>
        </w:r>
      </w:ins>
      <w:ins w:id="46" w:author="alex.hansen" w:date="2017-12-11T16:45:00Z">
        <w:r w:rsidR="00DE45C8">
          <w:rPr>
            <w:rFonts w:cs="Times New Roman"/>
          </w:rPr>
          <w:t xml:space="preserve">ods and takes on the </w:t>
        </w:r>
        <w:r w:rsidR="00DE45C8" w:rsidRPr="00A30A69">
          <w:rPr>
            <w:rFonts w:cs="Times New Roman"/>
          </w:rPr>
          <w:t>prophet and messenger status</w:t>
        </w:r>
        <w:r w:rsidR="00DE45C8">
          <w:rPr>
            <w:rFonts w:cs="Times New Roman"/>
          </w:rPr>
          <w:t>.</w:t>
        </w:r>
      </w:ins>
    </w:p>
    <w:p w14:paraId="3817411A" w14:textId="6E17ACE8" w:rsidR="00D157D0" w:rsidRDefault="001C1BD8" w:rsidP="00B374FD">
      <w:pPr>
        <w:spacing w:line="480" w:lineRule="auto"/>
        <w:ind w:firstLine="720"/>
        <w:jc w:val="both"/>
        <w:rPr>
          <w:ins w:id="47" w:author="alex.hansen" w:date="2017-12-11T17:19:00Z"/>
          <w:rFonts w:cs="Times New Roman"/>
        </w:rPr>
      </w:pPr>
      <w:ins w:id="48" w:author="alex.hansen" w:date="2017-12-11T17:06:00Z">
        <w:r>
          <w:rPr>
            <w:rFonts w:cs="Times New Roman"/>
          </w:rPr>
          <w:t>Before</w:t>
        </w:r>
      </w:ins>
      <w:ins w:id="49" w:author="alex.hansen" w:date="2017-12-11T16:57:00Z">
        <w:r w:rsidR="00D157D0">
          <w:rPr>
            <w:rFonts w:cs="Times New Roman"/>
          </w:rPr>
          <w:t xml:space="preserve"> </w:t>
        </w:r>
      </w:ins>
      <w:ins w:id="50" w:author="alex.hansen" w:date="2017-12-11T19:48:00Z">
        <w:r w:rsidR="00191D3C">
          <w:rPr>
            <w:rFonts w:cs="Times New Roman"/>
          </w:rPr>
          <w:t>Crake</w:t>
        </w:r>
      </w:ins>
      <w:ins w:id="51" w:author="alex.hansen" w:date="2017-12-11T16:58:00Z">
        <w:r w:rsidR="00D157D0">
          <w:rPr>
            <w:rFonts w:cs="Times New Roman"/>
          </w:rPr>
          <w:t xml:space="preserve"> </w:t>
        </w:r>
      </w:ins>
      <w:ins w:id="52" w:author="alex.hansen" w:date="2017-12-11T17:00:00Z">
        <w:r w:rsidR="00D157D0">
          <w:rPr>
            <w:rFonts w:cs="Times New Roman"/>
          </w:rPr>
          <w:t xml:space="preserve">wipes out most of </w:t>
        </w:r>
      </w:ins>
      <w:ins w:id="53" w:author="alex.hansen" w:date="2017-12-11T17:01:00Z">
        <w:r w:rsidR="00D157D0">
          <w:rPr>
            <w:rFonts w:cs="Times New Roman"/>
          </w:rPr>
          <w:t>humanity with a virus</w:t>
        </w:r>
      </w:ins>
      <w:ins w:id="54" w:author="alex.hansen" w:date="2017-12-11T17:07:00Z">
        <w:r>
          <w:rPr>
            <w:rFonts w:cs="Times New Roman"/>
          </w:rPr>
          <w:t xml:space="preserve"> and commits suicide</w:t>
        </w:r>
      </w:ins>
      <w:ins w:id="55" w:author="alex.hansen" w:date="2017-12-11T17:00:00Z">
        <w:r w:rsidR="00D157D0">
          <w:rPr>
            <w:rFonts w:cs="Times New Roman"/>
          </w:rPr>
          <w:t xml:space="preserve">, </w:t>
        </w:r>
      </w:ins>
      <w:ins w:id="56" w:author="alex.hansen" w:date="2017-12-11T17:05:00Z">
        <w:r>
          <w:rPr>
            <w:rFonts w:cs="Times New Roman"/>
          </w:rPr>
          <w:t xml:space="preserve">he entrusts </w:t>
        </w:r>
      </w:ins>
      <w:ins w:id="57" w:author="alex.hansen" w:date="2017-12-11T19:48:00Z">
        <w:r w:rsidR="00191D3C">
          <w:rPr>
            <w:rFonts w:cs="Times New Roman"/>
          </w:rPr>
          <w:t>Snowman</w:t>
        </w:r>
      </w:ins>
      <w:ins w:id="58" w:author="alex.hansen" w:date="2017-12-11T17:00:00Z">
        <w:r w:rsidR="00D157D0">
          <w:rPr>
            <w:rFonts w:cs="Times New Roman"/>
          </w:rPr>
          <w:t xml:space="preserve"> to take care of the </w:t>
        </w:r>
      </w:ins>
      <w:ins w:id="59" w:author="alex.hansen" w:date="2017-12-11T19:48:00Z">
        <w:r w:rsidR="00191D3C">
          <w:rPr>
            <w:rFonts w:cs="Times New Roman"/>
          </w:rPr>
          <w:t>Crake</w:t>
        </w:r>
      </w:ins>
      <w:ins w:id="60" w:author="alex.hansen" w:date="2017-12-11T17:00:00Z">
        <w:r w:rsidR="00D157D0">
          <w:rPr>
            <w:rFonts w:cs="Times New Roman"/>
          </w:rPr>
          <w:t>rs</w:t>
        </w:r>
      </w:ins>
      <w:ins w:id="61" w:author="alex.hansen" w:date="2017-12-11T17:16:00Z">
        <w:r w:rsidR="002B2749">
          <w:rPr>
            <w:rFonts w:cs="Times New Roman"/>
          </w:rPr>
          <w:t xml:space="preserve">, </w:t>
        </w:r>
      </w:ins>
      <w:ins w:id="62" w:author="alex.hansen" w:date="2017-12-11T17:09:00Z">
        <w:r>
          <w:rPr>
            <w:rFonts w:cs="Times New Roman"/>
          </w:rPr>
          <w:t xml:space="preserve">genetically </w:t>
        </w:r>
      </w:ins>
      <w:ins w:id="63" w:author="alex.hansen" w:date="2017-12-11T17:14:00Z">
        <w:r>
          <w:rPr>
            <w:rFonts w:cs="Times New Roman"/>
          </w:rPr>
          <w:t>modified</w:t>
        </w:r>
      </w:ins>
      <w:ins w:id="64" w:author="alex.hansen" w:date="2017-12-11T17:09:00Z">
        <w:r>
          <w:rPr>
            <w:rFonts w:cs="Times New Roman"/>
          </w:rPr>
          <w:t xml:space="preserve"> humans</w:t>
        </w:r>
      </w:ins>
      <w:ins w:id="65" w:author="alex.hansen" w:date="2017-12-11T17:16:00Z">
        <w:r w:rsidR="002B2749">
          <w:rPr>
            <w:rFonts w:cs="Times New Roman"/>
          </w:rPr>
          <w:t xml:space="preserve">. </w:t>
        </w:r>
      </w:ins>
      <w:ins w:id="66" w:author="alex.hansen" w:date="2017-12-11T17:17:00Z">
        <w:r w:rsidR="002B2749">
          <w:rPr>
            <w:rFonts w:cs="Times New Roman"/>
          </w:rPr>
          <w:t>They are a result of</w:t>
        </w:r>
      </w:ins>
      <w:ins w:id="67" w:author="alex.hansen" w:date="2017-12-11T17:09:00Z">
        <w:r>
          <w:rPr>
            <w:rFonts w:cs="Times New Roman"/>
          </w:rPr>
          <w:t xml:space="preserve"> </w:t>
        </w:r>
      </w:ins>
      <w:ins w:id="68" w:author="alex.hansen" w:date="2017-12-11T17:08:00Z">
        <w:r>
          <w:rPr>
            <w:rFonts w:cs="Times New Roman"/>
          </w:rPr>
          <w:t>a project</w:t>
        </w:r>
      </w:ins>
      <w:ins w:id="69" w:author="alex.hansen" w:date="2017-12-11T17:09:00Z">
        <w:r>
          <w:rPr>
            <w:rFonts w:cs="Times New Roman"/>
          </w:rPr>
          <w:t xml:space="preserve"> </w:t>
        </w:r>
      </w:ins>
      <w:ins w:id="70" w:author="alex.hansen" w:date="2017-12-11T17:10:00Z">
        <w:r>
          <w:rPr>
            <w:rFonts w:cs="Times New Roman"/>
          </w:rPr>
          <w:t>lead and supervised</w:t>
        </w:r>
      </w:ins>
      <w:ins w:id="71" w:author="alex.hansen" w:date="2017-12-11T17:08:00Z">
        <w:r>
          <w:rPr>
            <w:rFonts w:cs="Times New Roman"/>
          </w:rPr>
          <w:t xml:space="preserve"> by </w:t>
        </w:r>
      </w:ins>
      <w:ins w:id="72" w:author="alex.hansen" w:date="2017-12-11T19:48:00Z">
        <w:r w:rsidR="00191D3C">
          <w:rPr>
            <w:rFonts w:cs="Times New Roman"/>
          </w:rPr>
          <w:t>Crake</w:t>
        </w:r>
      </w:ins>
      <w:ins w:id="73" w:author="alex.hansen" w:date="2017-12-11T17:08:00Z">
        <w:r>
          <w:rPr>
            <w:rFonts w:cs="Times New Roman"/>
          </w:rPr>
          <w:t xml:space="preserve">, </w:t>
        </w:r>
      </w:ins>
      <w:ins w:id="74" w:author="alex.hansen" w:date="2017-12-11T17:02:00Z">
        <w:r w:rsidR="00D157D0">
          <w:rPr>
            <w:rFonts w:cs="Times New Roman"/>
          </w:rPr>
          <w:t>intended to</w:t>
        </w:r>
      </w:ins>
      <w:ins w:id="75" w:author="alex.hansen" w:date="2017-12-11T17:03:00Z">
        <w:r w:rsidR="00D157D0">
          <w:rPr>
            <w:rFonts w:cs="Times New Roman"/>
          </w:rPr>
          <w:t xml:space="preserve"> </w:t>
        </w:r>
      </w:ins>
      <w:ins w:id="76" w:author="alex.hansen" w:date="2017-12-11T17:10:00Z">
        <w:r>
          <w:rPr>
            <w:rFonts w:cs="Times New Roman"/>
          </w:rPr>
          <w:t xml:space="preserve">get rid of humanities’ </w:t>
        </w:r>
      </w:ins>
      <w:ins w:id="77" w:author="alex.hansen" w:date="2017-12-11T17:09:00Z">
        <w:r>
          <w:rPr>
            <w:rFonts w:cs="Times New Roman"/>
          </w:rPr>
          <w:t>many flaw</w:t>
        </w:r>
      </w:ins>
      <w:ins w:id="78" w:author="alex.hansen" w:date="2017-12-11T17:10:00Z">
        <w:r>
          <w:rPr>
            <w:rFonts w:cs="Times New Roman"/>
          </w:rPr>
          <w:t>s</w:t>
        </w:r>
      </w:ins>
      <w:ins w:id="79" w:author="alex.hansen" w:date="2017-12-11T17:04:00Z">
        <w:r w:rsidR="00D157D0">
          <w:rPr>
            <w:rFonts w:cs="Times New Roman"/>
          </w:rPr>
          <w:t xml:space="preserve">. </w:t>
        </w:r>
      </w:ins>
      <w:ins w:id="80" w:author="alex.hansen" w:date="2017-12-11T17:13:00Z">
        <w:r>
          <w:rPr>
            <w:rFonts w:cs="Times New Roman"/>
          </w:rPr>
          <w:t>One of them is the belief is religion</w:t>
        </w:r>
      </w:ins>
      <w:ins w:id="81" w:author="alex.hansen" w:date="2017-12-11T17:19:00Z">
        <w:r w:rsidR="002B2749">
          <w:rPr>
            <w:rFonts w:cs="Times New Roman"/>
          </w:rPr>
          <w:t xml:space="preserve">, the </w:t>
        </w:r>
      </w:ins>
      <w:ins w:id="82" w:author="alex.hansen" w:date="2017-12-11T17:21:00Z">
        <w:r w:rsidR="002B2749">
          <w:rPr>
            <w:rFonts w:cs="Times New Roman"/>
          </w:rPr>
          <w:t>so-called</w:t>
        </w:r>
      </w:ins>
      <w:ins w:id="83" w:author="alex.hansen" w:date="2017-12-11T17:19:00Z">
        <w:r w:rsidR="002B2749">
          <w:rPr>
            <w:rFonts w:cs="Times New Roman"/>
          </w:rPr>
          <w:t xml:space="preserve"> </w:t>
        </w:r>
      </w:ins>
      <w:ins w:id="84" w:author="alex.hansen" w:date="2017-12-11T17:20:00Z">
        <w:r w:rsidR="002B2749">
          <w:rPr>
            <w:rFonts w:cs="Times New Roman"/>
          </w:rPr>
          <w:t>G</w:t>
        </w:r>
      </w:ins>
      <w:ins w:id="85" w:author="alex.hansen" w:date="2017-12-11T17:25:00Z">
        <w:r w:rsidR="002B2749">
          <w:rPr>
            <w:rFonts w:cs="Times New Roman"/>
          </w:rPr>
          <w:t>[od]</w:t>
        </w:r>
      </w:ins>
      <w:ins w:id="86" w:author="alex.hansen" w:date="2017-12-11T17:19:00Z">
        <w:r w:rsidR="002B2749">
          <w:rPr>
            <w:rFonts w:cs="Times New Roman"/>
          </w:rPr>
          <w:t>-spot.</w:t>
        </w:r>
      </w:ins>
      <w:ins w:id="87" w:author="alex.hansen" w:date="2017-12-11T17:13:00Z">
        <w:r>
          <w:rPr>
            <w:rFonts w:cs="Times New Roman"/>
          </w:rPr>
          <w:t xml:space="preserve"> </w:t>
        </w:r>
      </w:ins>
    </w:p>
    <w:p w14:paraId="4A0BD2C0" w14:textId="43C59738" w:rsidR="002B2749" w:rsidRDefault="002B2749" w:rsidP="00B374FD">
      <w:pPr>
        <w:spacing w:line="480" w:lineRule="auto"/>
        <w:ind w:firstLine="720"/>
        <w:jc w:val="both"/>
        <w:rPr>
          <w:ins w:id="88" w:author="alex.hansen" w:date="2017-12-11T17:03:00Z"/>
          <w:rFonts w:cs="Times New Roman"/>
        </w:rPr>
      </w:pPr>
      <w:ins w:id="89" w:author="alex.hansen" w:date="2017-12-11T17:21:00Z">
        <w:r>
          <w:rPr>
            <w:rFonts w:cs="Times New Roman"/>
          </w:rPr>
          <w:t xml:space="preserve">Giving the </w:t>
        </w:r>
      </w:ins>
      <w:ins w:id="90" w:author="alex.hansen" w:date="2017-12-11T19:48:00Z">
        <w:r w:rsidR="00191D3C">
          <w:rPr>
            <w:rFonts w:cs="Times New Roman"/>
          </w:rPr>
          <w:t>Crake</w:t>
        </w:r>
      </w:ins>
      <w:ins w:id="91" w:author="alex.hansen" w:date="2017-12-11T17:22:00Z">
        <w:r>
          <w:rPr>
            <w:rFonts w:cs="Times New Roman"/>
          </w:rPr>
          <w:t xml:space="preserve">rs, humanity 2.0, a fresh start </w:t>
        </w:r>
      </w:ins>
      <w:ins w:id="92" w:author="alex.hansen" w:date="2017-12-11T17:24:00Z">
        <w:r>
          <w:rPr>
            <w:rFonts w:cs="Times New Roman"/>
          </w:rPr>
          <w:t xml:space="preserve">does not seem to turn out </w:t>
        </w:r>
      </w:ins>
      <w:ins w:id="93" w:author="alex.hansen" w:date="2017-12-11T17:25:00Z">
        <w:r>
          <w:rPr>
            <w:rFonts w:cs="Times New Roman"/>
          </w:rPr>
          <w:t>well in regard to the G-spot.</w:t>
        </w:r>
      </w:ins>
      <w:ins w:id="94" w:author="alex.hansen" w:date="2017-12-11T17:24:00Z">
        <w:r>
          <w:rPr>
            <w:rFonts w:cs="Times New Roman"/>
          </w:rPr>
          <w:t xml:space="preserve"> </w:t>
        </w:r>
      </w:ins>
      <w:ins w:id="95" w:author="alex.hansen" w:date="2017-12-11T17:26:00Z">
        <w:r w:rsidR="007E6F16">
          <w:rPr>
            <w:rFonts w:cs="Times New Roman"/>
          </w:rPr>
          <w:t xml:space="preserve">In </w:t>
        </w:r>
      </w:ins>
      <w:ins w:id="96" w:author="alex.hansen" w:date="2017-12-11T19:48:00Z">
        <w:r w:rsidR="00191D3C">
          <w:rPr>
            <w:rFonts w:cs="Times New Roman"/>
            <w:i/>
          </w:rPr>
          <w:t>Oryx</w:t>
        </w:r>
      </w:ins>
      <w:ins w:id="97" w:author="alex.hansen" w:date="2017-12-11T17:26:00Z">
        <w:r w:rsidR="007E6F16" w:rsidRPr="00957058">
          <w:rPr>
            <w:rFonts w:cs="Times New Roman"/>
            <w:i/>
          </w:rPr>
          <w:t xml:space="preserve"> and </w:t>
        </w:r>
      </w:ins>
      <w:ins w:id="98" w:author="alex.hansen" w:date="2017-12-11T19:48:00Z">
        <w:r w:rsidR="00191D3C">
          <w:rPr>
            <w:rFonts w:cs="Times New Roman"/>
            <w:i/>
          </w:rPr>
          <w:t>Crake</w:t>
        </w:r>
      </w:ins>
      <w:ins w:id="99" w:author="alex.hansen" w:date="2017-12-11T17:44:00Z">
        <w:r w:rsidR="00C36D2A">
          <w:rPr>
            <w:rFonts w:cs="Times New Roman"/>
          </w:rPr>
          <w:t xml:space="preserve">, </w:t>
        </w:r>
      </w:ins>
      <w:ins w:id="100" w:author="alex.hansen" w:date="2017-12-11T17:27:00Z">
        <w:r w:rsidR="007E6F16">
          <w:rPr>
            <w:rFonts w:cs="Times New Roman"/>
          </w:rPr>
          <w:t>the p</w:t>
        </w:r>
      </w:ins>
      <w:ins w:id="101" w:author="alex.hansen" w:date="2017-12-11T17:19:00Z">
        <w:r>
          <w:rPr>
            <w:rFonts w:cs="Times New Roman"/>
          </w:rPr>
          <w:t xml:space="preserve">resence of </w:t>
        </w:r>
      </w:ins>
      <w:ins w:id="102" w:author="alex.hansen" w:date="2017-12-11T17:28:00Z">
        <w:r w:rsidR="007E6F16">
          <w:rPr>
            <w:rFonts w:cs="Times New Roman"/>
          </w:rPr>
          <w:t>G</w:t>
        </w:r>
      </w:ins>
      <w:ins w:id="103" w:author="alex.hansen" w:date="2017-12-11T17:19:00Z">
        <w:r>
          <w:rPr>
            <w:rFonts w:cs="Times New Roman"/>
          </w:rPr>
          <w:t>od can be a result of two things, either God created man or man creates God</w:t>
        </w:r>
      </w:ins>
      <w:ins w:id="104" w:author="alex.hansen" w:date="2017-12-11T17:28:00Z">
        <w:r w:rsidR="007E6F16">
          <w:rPr>
            <w:rFonts w:cs="Times New Roman"/>
          </w:rPr>
          <w:t xml:space="preserve">. </w:t>
        </w:r>
      </w:ins>
      <w:ins w:id="105" w:author="alex.hansen" w:date="2017-12-11T17:30:00Z">
        <w:r w:rsidR="007E6F16">
          <w:rPr>
            <w:rFonts w:cs="Times New Roman"/>
          </w:rPr>
          <w:t>This is enabled by a universal hard-wired belief system that cannot be removed,</w:t>
        </w:r>
      </w:ins>
      <w:ins w:id="106" w:author="alex.hansen" w:date="2017-12-11T17:31:00Z">
        <w:r w:rsidR="007E6F16">
          <w:rPr>
            <w:rFonts w:cs="Times New Roman"/>
          </w:rPr>
          <w:t xml:space="preserve"> not even genetically. </w:t>
        </w:r>
      </w:ins>
    </w:p>
    <w:p w14:paraId="16125EB7" w14:textId="01C77D7E" w:rsidR="007E6F16" w:rsidRDefault="007E6F16" w:rsidP="00B374FD">
      <w:pPr>
        <w:spacing w:line="480" w:lineRule="auto"/>
        <w:ind w:firstLine="720"/>
        <w:jc w:val="both"/>
        <w:rPr>
          <w:ins w:id="107" w:author="alex.hansen" w:date="2017-12-11T17:35:00Z"/>
          <w:rFonts w:cs="Times New Roman"/>
        </w:rPr>
      </w:pPr>
      <w:ins w:id="108" w:author="alex.hansen" w:date="2017-12-11T17:35:00Z">
        <w:r w:rsidRPr="007E6F16">
          <w:rPr>
            <w:rFonts w:cs="Times New Roman"/>
          </w:rPr>
          <w:t xml:space="preserve">This term paper will focus on </w:t>
        </w:r>
      </w:ins>
      <w:ins w:id="109" w:author="alex.hansen" w:date="2017-12-11T17:38:00Z">
        <w:r w:rsidR="00C36D2A">
          <w:rPr>
            <w:rFonts w:cs="Times New Roman"/>
          </w:rPr>
          <w:t xml:space="preserve">the </w:t>
        </w:r>
      </w:ins>
      <w:ins w:id="110" w:author="alex.hansen" w:date="2017-12-11T17:36:00Z">
        <w:r w:rsidR="00C36D2A">
          <w:rPr>
            <w:rFonts w:cs="Times New Roman"/>
          </w:rPr>
          <w:t>universal human belief system</w:t>
        </w:r>
      </w:ins>
      <w:ins w:id="111" w:author="alex.hansen" w:date="2017-12-11T17:37:00Z">
        <w:r w:rsidR="00C36D2A">
          <w:rPr>
            <w:rFonts w:cs="Times New Roman"/>
          </w:rPr>
          <w:t xml:space="preserve"> as discussed in </w:t>
        </w:r>
      </w:ins>
      <w:ins w:id="112" w:author="alex.hansen" w:date="2017-12-11T17:38:00Z">
        <w:r w:rsidR="00C36D2A" w:rsidRPr="00C36D2A">
          <w:rPr>
            <w:rFonts w:cs="Times New Roman"/>
            <w:i/>
            <w:rPrChange w:id="113" w:author="alex.hansen" w:date="2017-12-11T17:38:00Z">
              <w:rPr>
                <w:rFonts w:cs="Times New Roman"/>
              </w:rPr>
            </w:rPrChange>
          </w:rPr>
          <w:t>The Elementary Forms of the Religious Life</w:t>
        </w:r>
        <w:r w:rsidR="00C36D2A">
          <w:rPr>
            <w:rFonts w:cs="Times New Roman"/>
          </w:rPr>
          <w:t xml:space="preserve"> </w:t>
        </w:r>
      </w:ins>
      <w:ins w:id="114" w:author="alex.hansen" w:date="2017-12-11T17:37:00Z">
        <w:r w:rsidR="00C36D2A">
          <w:rPr>
            <w:rFonts w:cs="Times New Roman"/>
          </w:rPr>
          <w:t>by Emilie Durkheim</w:t>
        </w:r>
      </w:ins>
      <w:ins w:id="115" w:author="alex.hansen" w:date="2017-12-11T17:35:00Z">
        <w:r w:rsidRPr="007E6F16">
          <w:rPr>
            <w:rFonts w:cs="Times New Roman"/>
          </w:rPr>
          <w:t xml:space="preserve">. First, </w:t>
        </w:r>
      </w:ins>
      <w:ins w:id="116" w:author="alex.hansen" w:date="2017-12-11T17:39:00Z">
        <w:r w:rsidR="00C36D2A">
          <w:rPr>
            <w:rFonts w:cs="Times New Roman"/>
          </w:rPr>
          <w:t>her theory will be</w:t>
        </w:r>
      </w:ins>
      <w:ins w:id="117" w:author="alex.hansen" w:date="2017-12-11T17:35:00Z">
        <w:r w:rsidRPr="007E6F16">
          <w:rPr>
            <w:rFonts w:cs="Times New Roman"/>
          </w:rPr>
          <w:t xml:space="preserve"> explained, </w:t>
        </w:r>
      </w:ins>
      <w:ins w:id="118" w:author="alex.hansen" w:date="2017-12-11T17:41:00Z">
        <w:r w:rsidR="00C36D2A">
          <w:rPr>
            <w:rFonts w:cs="Times New Roman"/>
          </w:rPr>
          <w:lastRenderedPageBreak/>
          <w:t xml:space="preserve">and </w:t>
        </w:r>
      </w:ins>
      <w:ins w:id="119" w:author="alex.hansen" w:date="2017-12-11T17:35:00Z">
        <w:r w:rsidRPr="007E6F16">
          <w:rPr>
            <w:rFonts w:cs="Times New Roman"/>
          </w:rPr>
          <w:t xml:space="preserve">then </w:t>
        </w:r>
      </w:ins>
      <w:ins w:id="120" w:author="alex.hansen" w:date="2017-12-11T17:41:00Z">
        <w:r w:rsidR="00C36D2A">
          <w:rPr>
            <w:rFonts w:cs="Times New Roman"/>
          </w:rPr>
          <w:t xml:space="preserve">applied to the </w:t>
        </w:r>
      </w:ins>
      <w:ins w:id="121" w:author="alex.hansen" w:date="2017-12-11T17:44:00Z">
        <w:r w:rsidR="00C36D2A">
          <w:rPr>
            <w:rFonts w:cs="Times New Roman"/>
          </w:rPr>
          <w:t>text</w:t>
        </w:r>
      </w:ins>
      <w:ins w:id="122" w:author="alex.hansen" w:date="2017-12-11T17:41:00Z">
        <w:r w:rsidR="00C36D2A">
          <w:rPr>
            <w:rFonts w:cs="Times New Roman"/>
          </w:rPr>
          <w:t xml:space="preserve"> and analyzed. This</w:t>
        </w:r>
      </w:ins>
      <w:ins w:id="123" w:author="alex.hansen" w:date="2017-12-11T17:35:00Z">
        <w:r w:rsidRPr="007E6F16">
          <w:rPr>
            <w:rFonts w:cs="Times New Roman"/>
          </w:rPr>
          <w:t xml:space="preserve"> followed by </w:t>
        </w:r>
      </w:ins>
      <w:ins w:id="124" w:author="alex.hansen" w:date="2017-12-11T17:40:00Z">
        <w:r w:rsidR="00C36D2A">
          <w:rPr>
            <w:rFonts w:cs="Times New Roman"/>
          </w:rPr>
          <w:t xml:space="preserve">a brief discussion of </w:t>
        </w:r>
      </w:ins>
      <w:ins w:id="125" w:author="alex.hansen" w:date="2017-12-11T17:41:00Z">
        <w:r w:rsidR="00C36D2A">
          <w:rPr>
            <w:rFonts w:cs="Times New Roman"/>
          </w:rPr>
          <w:t>God created man or man creates God</w:t>
        </w:r>
      </w:ins>
      <w:ins w:id="126" w:author="alex.hansen" w:date="2017-12-11T17:42:00Z">
        <w:r w:rsidR="00C36D2A">
          <w:rPr>
            <w:rFonts w:cs="Times New Roman"/>
          </w:rPr>
          <w:t xml:space="preserve"> and </w:t>
        </w:r>
      </w:ins>
      <w:ins w:id="127" w:author="alex.hansen" w:date="2017-12-11T17:47:00Z">
        <w:r w:rsidR="00042716">
          <w:rPr>
            <w:rFonts w:cs="Times New Roman"/>
          </w:rPr>
          <w:t>end</w:t>
        </w:r>
      </w:ins>
      <w:ins w:id="128" w:author="alex.hansen" w:date="2017-12-11T17:50:00Z">
        <w:r w:rsidR="00042716">
          <w:rPr>
            <w:rFonts w:cs="Times New Roman"/>
          </w:rPr>
          <w:t>s</w:t>
        </w:r>
      </w:ins>
      <w:ins w:id="129" w:author="alex.hansen" w:date="2017-12-11T17:47:00Z">
        <w:r w:rsidR="00042716">
          <w:rPr>
            <w:rFonts w:cs="Times New Roman"/>
          </w:rPr>
          <w:t xml:space="preserve"> with a religious</w:t>
        </w:r>
      </w:ins>
      <w:ins w:id="130" w:author="alex.hansen" w:date="2017-12-11T17:46:00Z">
        <w:r w:rsidR="00C36D2A">
          <w:rPr>
            <w:rFonts w:cs="Times New Roman"/>
          </w:rPr>
          <w:t xml:space="preserve"> conclusion.</w:t>
        </w:r>
      </w:ins>
    </w:p>
    <w:p w14:paraId="71A7650B" w14:textId="6BCEC7AC" w:rsidR="00042716" w:rsidRDefault="00042716" w:rsidP="00B374FD">
      <w:pPr>
        <w:spacing w:line="480" w:lineRule="auto"/>
        <w:ind w:firstLine="720"/>
        <w:jc w:val="both"/>
        <w:rPr>
          <w:ins w:id="131" w:author="alex.hansen" w:date="2017-12-11T17:48:00Z"/>
          <w:rFonts w:cs="Times New Roman"/>
        </w:rPr>
      </w:pPr>
      <w:commentRangeStart w:id="132"/>
      <w:ins w:id="133" w:author="alex.hansen" w:date="2017-12-11T17:48:00Z">
        <w:r>
          <w:rPr>
            <w:rFonts w:cs="Times New Roman"/>
          </w:rPr>
          <w:t>XXX</w:t>
        </w:r>
        <w:commentRangeEnd w:id="132"/>
        <w:r>
          <w:rPr>
            <w:rStyle w:val="CommentReference"/>
          </w:rPr>
          <w:commentReference w:id="132"/>
        </w:r>
        <w:bookmarkStart w:id="134" w:name="_GoBack"/>
        <w:bookmarkEnd w:id="134"/>
      </w:ins>
    </w:p>
    <w:p w14:paraId="2EEFBC61" w14:textId="1562280E" w:rsidR="00E50B68" w:rsidDel="00042716" w:rsidRDefault="00A30A69">
      <w:pPr>
        <w:spacing w:line="480" w:lineRule="auto"/>
        <w:ind w:firstLine="720"/>
        <w:jc w:val="both"/>
        <w:rPr>
          <w:del w:id="135" w:author="alex.hansen" w:date="2017-12-11T17:47:00Z"/>
          <w:rFonts w:cs="Times New Roman"/>
        </w:rPr>
        <w:pPrChange w:id="136" w:author="alex.hansen" w:date="2017-12-11T15:38:00Z">
          <w:pPr>
            <w:spacing w:line="480" w:lineRule="auto"/>
            <w:ind w:firstLine="720"/>
          </w:pPr>
        </w:pPrChange>
      </w:pPr>
      <w:commentRangeStart w:id="137"/>
      <w:del w:id="138" w:author="alex.hansen" w:date="2017-12-11T16:36:00Z">
        <w:r w:rsidRPr="00A30A69" w:rsidDel="003765B3">
          <w:rPr>
            <w:rFonts w:cs="Times New Roman"/>
          </w:rPr>
          <w:delText xml:space="preserve">occurrences that </w:delText>
        </w:r>
      </w:del>
      <w:del w:id="139" w:author="alex.hansen" w:date="2017-12-11T15:17:00Z">
        <w:r w:rsidRPr="00A30A69" w:rsidDel="00713114">
          <w:rPr>
            <w:rFonts w:cs="Times New Roman"/>
          </w:rPr>
          <w:delText xml:space="preserve">do not only </w:delText>
        </w:r>
      </w:del>
      <w:del w:id="140" w:author="alex.hansen" w:date="2017-12-11T16:36:00Z">
        <w:r w:rsidRPr="00A30A69" w:rsidDel="003765B3">
          <w:rPr>
            <w:rFonts w:cs="Times New Roman"/>
          </w:rPr>
          <w:delText xml:space="preserve">range from </w:delText>
        </w:r>
      </w:del>
      <w:del w:id="141" w:author="alex.hansen" w:date="2017-12-11T15:19:00Z">
        <w:r w:rsidRPr="00A30A69" w:rsidDel="00713114">
          <w:rPr>
            <w:rFonts w:cs="Times New Roman"/>
          </w:rPr>
          <w:delText>the creation and procreation rights ordained by God to humanity, but also in the way he foresees the way in which the future. Nevertheless, all these can be argued as being the mythical and symbolical representation of an ought to have been issue. The revelations turn out to be. The generality with which these situations and circumstances are brought out in the novel creates an understandably arguable means in which the t</w:delText>
        </w:r>
        <w:r w:rsidR="00957058" w:rsidDel="00713114">
          <w:rPr>
            <w:rFonts w:cs="Times New Roman"/>
          </w:rPr>
          <w:delText xml:space="preserve">hemes title has been achieved. </w:delText>
        </w:r>
      </w:del>
      <w:del w:id="142" w:author="alex.hansen" w:date="2017-12-11T16:47:00Z">
        <w:r w:rsidRPr="00A30A69" w:rsidDel="00DE45C8">
          <w:rPr>
            <w:rFonts w:cs="Times New Roman"/>
          </w:rPr>
          <w:delText xml:space="preserve">Religion plays a critical role in lives of individuals. </w:delText>
        </w:r>
      </w:del>
      <w:del w:id="143" w:author="alex.hansen" w:date="2017-12-11T15:36:00Z">
        <w:r w:rsidRPr="00A30A69" w:rsidDel="00B374FD">
          <w:rPr>
            <w:rFonts w:cs="Times New Roman"/>
          </w:rPr>
          <w:delText>In most countries in the world, people have the right to choose religious movement or group they want to be part of.</w:delText>
        </w:r>
      </w:del>
      <w:del w:id="144" w:author="alex.hansen" w:date="2017-12-11T16:47:00Z">
        <w:r w:rsidRPr="00A30A69" w:rsidDel="00DE45C8">
          <w:rPr>
            <w:rFonts w:cs="Times New Roman"/>
          </w:rPr>
          <w:delText xml:space="preserve"> </w:delText>
        </w:r>
      </w:del>
      <w:del w:id="145" w:author="alex.hansen" w:date="2017-12-11T15:36:00Z">
        <w:r w:rsidRPr="00A30A69" w:rsidDel="00B374FD">
          <w:rPr>
            <w:rFonts w:cs="Times New Roman"/>
          </w:rPr>
          <w:delText>R</w:delText>
        </w:r>
      </w:del>
      <w:del w:id="146" w:author="alex.hansen" w:date="2017-12-11T16:47:00Z">
        <w:r w:rsidRPr="00A30A69" w:rsidDel="00DE45C8">
          <w:rPr>
            <w:rFonts w:cs="Times New Roman"/>
          </w:rPr>
          <w:delText xml:space="preserve">eligious beliefs </w:delText>
        </w:r>
      </w:del>
      <w:del w:id="147" w:author="alex.hansen" w:date="2017-12-11T15:42:00Z">
        <w:r w:rsidRPr="00A30A69" w:rsidDel="00B374FD">
          <w:rPr>
            <w:rFonts w:cs="Times New Roman"/>
          </w:rPr>
          <w:delText xml:space="preserve">and values are parts of principles that </w:delText>
        </w:r>
      </w:del>
      <w:del w:id="148" w:author="alex.hansen" w:date="2017-12-11T16:47:00Z">
        <w:r w:rsidRPr="00A30A69" w:rsidDel="00DE45C8">
          <w:rPr>
            <w:rFonts w:cs="Times New Roman"/>
          </w:rPr>
          <w:delText xml:space="preserve">shape </w:delText>
        </w:r>
      </w:del>
      <w:del w:id="149" w:author="alex.hansen" w:date="2017-12-11T15:42:00Z">
        <w:r w:rsidRPr="00A30A69" w:rsidDel="00B374FD">
          <w:rPr>
            <w:rFonts w:cs="Times New Roman"/>
          </w:rPr>
          <w:delText>the character of individuals</w:delText>
        </w:r>
      </w:del>
      <w:del w:id="150" w:author="alex.hansen" w:date="2017-12-11T15:52:00Z">
        <w:r w:rsidRPr="00A30A69" w:rsidDel="00833679">
          <w:rPr>
            <w:rFonts w:cs="Times New Roman"/>
          </w:rPr>
          <w:delText>.</w:delText>
        </w:r>
      </w:del>
      <w:del w:id="151" w:author="alex.hansen" w:date="2017-12-11T16:21:00Z">
        <w:r w:rsidRPr="00A30A69" w:rsidDel="00A23F0E">
          <w:rPr>
            <w:rFonts w:cs="Times New Roman"/>
          </w:rPr>
          <w:delText xml:space="preserve"> </w:delText>
        </w:r>
      </w:del>
      <w:del w:id="152" w:author="alex.hansen" w:date="2017-12-11T16:38:00Z">
        <w:r w:rsidRPr="00A30A69" w:rsidDel="003765B3">
          <w:rPr>
            <w:rFonts w:cs="Times New Roman"/>
          </w:rPr>
          <w:delText>Different individuals have different beliefs, and sometimes such beliefs may conflict with cultural values and beliefs. In regions where cultural values and beliefs are by religious beliefs and values, both aspects of culture and values influence the values of individuals greater than in other regions</w:delText>
        </w:r>
        <w:r w:rsidR="000173A7" w:rsidDel="003765B3">
          <w:rPr>
            <w:rFonts w:cs="Times New Roman"/>
          </w:rPr>
          <w:delText xml:space="preserve"> </w:delText>
        </w:r>
        <w:r w:rsidR="000173A7" w:rsidRPr="000173A7" w:rsidDel="003765B3">
          <w:rPr>
            <w:rFonts w:cs="Times New Roman"/>
          </w:rPr>
          <w:delText>(Bergthaller 728)</w:delText>
        </w:r>
        <w:r w:rsidRPr="00A30A69" w:rsidDel="003765B3">
          <w:rPr>
            <w:rFonts w:cs="Times New Roman"/>
          </w:rPr>
          <w:delText>. For instance, western culture promotes various religious principles. It means that both culture and religion, in this case, plays an essential role to influence the life of other individuals</w:delText>
        </w:r>
        <w:r w:rsidR="00887392" w:rsidDel="003765B3">
          <w:rPr>
            <w:rFonts w:cs="Times New Roman"/>
          </w:rPr>
          <w:delText xml:space="preserve"> </w:delText>
        </w:r>
        <w:r w:rsidR="00887392" w:rsidRPr="00887392" w:rsidDel="003765B3">
          <w:rPr>
            <w:rFonts w:cs="Times New Roman"/>
          </w:rPr>
          <w:delText>(Cowan 12)</w:delText>
        </w:r>
        <w:r w:rsidRPr="00A30A69" w:rsidDel="003765B3">
          <w:rPr>
            <w:rFonts w:cs="Times New Roman"/>
          </w:rPr>
          <w:delText xml:space="preserve">. There are various religious themes discussed in Margaret Atwood novel, Orxy, and Crake. For instance, the issue of </w:delText>
        </w:r>
      </w:del>
      <w:del w:id="153" w:author="alex.hansen" w:date="2017-12-11T16:46:00Z">
        <w:r w:rsidRPr="00A30A69" w:rsidDel="00DE45C8">
          <w:rPr>
            <w:rFonts w:cs="Times New Roman"/>
          </w:rPr>
          <w:delText xml:space="preserve">Snowman granting Crake and Orxy the status of gods to the crackers is seen. This gives him the prophet and messenger status. </w:delText>
        </w:r>
      </w:del>
      <w:del w:id="154" w:author="alex.hansen" w:date="2017-12-11T17:15:00Z">
        <w:r w:rsidRPr="00A30A69" w:rsidDel="001C1BD8">
          <w:rPr>
            <w:rFonts w:cs="Times New Roman"/>
          </w:rPr>
          <w:delText>In the novel, the issue of Crakers attempt to destroy all institutions that enables promotions advanced societies</w:delText>
        </w:r>
        <w:r w:rsidR="00C442A2" w:rsidDel="001C1BD8">
          <w:rPr>
            <w:rFonts w:cs="Times New Roman"/>
          </w:rPr>
          <w:delText xml:space="preserve"> (Bergthaller 730</w:delText>
        </w:r>
        <w:r w:rsidR="00C442A2" w:rsidRPr="00C442A2" w:rsidDel="001C1BD8">
          <w:rPr>
            <w:rFonts w:cs="Times New Roman"/>
          </w:rPr>
          <w:delText>)</w:delText>
        </w:r>
        <w:r w:rsidRPr="00A30A69" w:rsidDel="001C1BD8">
          <w:rPr>
            <w:rFonts w:cs="Times New Roman"/>
          </w:rPr>
          <w:delText xml:space="preserve">. </w:delText>
        </w:r>
      </w:del>
      <w:del w:id="155" w:author="alex.hansen" w:date="2017-12-11T17:18:00Z">
        <w:r w:rsidRPr="00A30A69" w:rsidDel="002B2749">
          <w:rPr>
            <w:rFonts w:cs="Times New Roman"/>
          </w:rPr>
          <w:delText>In their behaviors, the crackers had learned and understood ways of adapting to religious practices. This made religion to become an essential aspect and part of life</w:delText>
        </w:r>
        <w:r w:rsidR="00A847A1" w:rsidDel="002B2749">
          <w:rPr>
            <w:rFonts w:cs="Times New Roman"/>
          </w:rPr>
          <w:delText xml:space="preserve"> </w:delText>
        </w:r>
        <w:r w:rsidR="00A847A1" w:rsidRPr="00A847A1" w:rsidDel="002B2749">
          <w:rPr>
            <w:rFonts w:cs="Times New Roman"/>
          </w:rPr>
          <w:delText>(Davis 237)</w:delText>
        </w:r>
        <w:r w:rsidRPr="00A30A69" w:rsidDel="002B2749">
          <w:rPr>
            <w:rFonts w:cs="Times New Roman"/>
          </w:rPr>
          <w:delText xml:space="preserve">. </w:delText>
        </w:r>
      </w:del>
      <w:del w:id="156" w:author="alex.hansen" w:date="2017-12-11T16:39:00Z">
        <w:r w:rsidRPr="00A30A69" w:rsidDel="003765B3">
          <w:rPr>
            <w:rFonts w:cs="Times New Roman"/>
          </w:rPr>
          <w:delText xml:space="preserve">The book was originally published in the year 2009 by Doubleday publishers. </w:delText>
        </w:r>
      </w:del>
      <w:del w:id="157" w:author="alex.hansen" w:date="2017-12-11T17:18:00Z">
        <w:r w:rsidRPr="00A30A69" w:rsidDel="002B2749">
          <w:rPr>
            <w:rFonts w:cs="Times New Roman"/>
          </w:rPr>
          <w:delText>The novel is ore of speculative fiction as well as science fiction.</w:delText>
        </w:r>
      </w:del>
      <w:del w:id="158" w:author="alex.hansen" w:date="2017-12-11T17:15:00Z">
        <w:r w:rsidRPr="00A30A69" w:rsidDel="002B2749">
          <w:rPr>
            <w:rFonts w:cs="Times New Roman"/>
          </w:rPr>
          <w:delText xml:space="preserve"> For instance, the speculative fiction in the movie tries to discuss some of the things that can happen in the future</w:delText>
        </w:r>
        <w:r w:rsidR="0019035E" w:rsidDel="002B2749">
          <w:rPr>
            <w:rFonts w:cs="Times New Roman"/>
          </w:rPr>
          <w:delText xml:space="preserve"> (Ingersoll 170</w:delText>
        </w:r>
      </w:del>
      <w:del w:id="159" w:author="alex.hansen" w:date="2017-12-11T17:01:00Z">
        <w:r w:rsidR="0019035E" w:rsidRPr="0019035E" w:rsidDel="00D157D0">
          <w:rPr>
            <w:rFonts w:cs="Times New Roman"/>
          </w:rPr>
          <w:delText>)</w:delText>
        </w:r>
        <w:r w:rsidRPr="00A30A69" w:rsidDel="00D157D0">
          <w:rPr>
            <w:rFonts w:cs="Times New Roman"/>
          </w:rPr>
          <w:delText xml:space="preserve">. For instance, issues related to organic farming where pigs are kept as a source of organs for transplant. </w:delText>
        </w:r>
      </w:del>
      <w:del w:id="160" w:author="alex.hansen" w:date="2017-12-11T17:18:00Z">
        <w:r w:rsidRPr="00A30A69" w:rsidDel="002B2749">
          <w:rPr>
            <w:rFonts w:cs="Times New Roman"/>
          </w:rPr>
          <w:delText xml:space="preserve">The novel is partly dystopian and slightly post-apocalyptic. </w:delText>
        </w:r>
      </w:del>
      <w:del w:id="161" w:author="alex.hansen" w:date="2017-12-11T17:47:00Z">
        <w:r w:rsidRPr="00A30A69" w:rsidDel="00042716">
          <w:rPr>
            <w:rFonts w:cs="Times New Roman"/>
          </w:rPr>
          <w:delText xml:space="preserve">In addition to that, issues related to human existence is also highly discussed in the novel. The novel discusses the theme of religion in general and how it appears in the novel. </w:delText>
        </w:r>
      </w:del>
    </w:p>
    <w:p w14:paraId="3E1AACD4" w14:textId="347E04A1" w:rsidR="00F3266A" w:rsidDel="002B2749" w:rsidRDefault="00F3266A">
      <w:pPr>
        <w:spacing w:line="480" w:lineRule="auto"/>
        <w:ind w:firstLine="720"/>
        <w:jc w:val="both"/>
        <w:rPr>
          <w:del w:id="162" w:author="alex.hansen" w:date="2017-12-11T17:18:00Z"/>
          <w:rFonts w:cs="Times New Roman"/>
        </w:rPr>
        <w:pPrChange w:id="163" w:author="alex.hansen" w:date="2017-12-11T15:38:00Z">
          <w:pPr>
            <w:spacing w:line="480" w:lineRule="auto"/>
            <w:ind w:firstLine="720"/>
          </w:pPr>
        </w:pPrChange>
      </w:pPr>
      <w:del w:id="164" w:author="alex.hansen" w:date="2017-12-11T16:50:00Z">
        <w:r w:rsidRPr="00F3266A" w:rsidDel="00DE45C8">
          <w:rPr>
            <w:rFonts w:cs="Times New Roman"/>
          </w:rPr>
          <w:delText xml:space="preserve">The main character, snowman, also known as Jimmy lives in a tree. Like the story, we can understand that </w:delText>
        </w:r>
      </w:del>
      <w:del w:id="165" w:author="alex.hansen" w:date="2017-12-11T17:18:00Z">
        <w:r w:rsidRPr="00F3266A" w:rsidDel="002B2749">
          <w:rPr>
            <w:rFonts w:cs="Times New Roman"/>
          </w:rPr>
          <w:delText xml:space="preserve">Snowman </w:delText>
        </w:r>
      </w:del>
      <w:del w:id="166" w:author="alex.hansen" w:date="2017-12-11T16:50:00Z">
        <w:r w:rsidRPr="00F3266A" w:rsidDel="00DE45C8">
          <w:rPr>
            <w:rFonts w:cs="Times New Roman"/>
          </w:rPr>
          <w:delText xml:space="preserve">or Jimmy, in this case, </w:delText>
        </w:r>
      </w:del>
      <w:del w:id="167" w:author="alex.hansen" w:date="2017-12-11T17:18:00Z">
        <w:r w:rsidRPr="00F3266A" w:rsidDel="002B2749">
          <w:rPr>
            <w:rFonts w:cs="Times New Roman"/>
          </w:rPr>
          <w:delText xml:space="preserve">takes care of the crackers. </w:delText>
        </w:r>
      </w:del>
      <w:del w:id="168" w:author="alex.hansen" w:date="2017-12-11T16:51:00Z">
        <w:r w:rsidRPr="00F3266A" w:rsidDel="00DE45C8">
          <w:rPr>
            <w:rFonts w:cs="Times New Roman"/>
          </w:rPr>
          <w:delText>Before this happened, Jimmy took care of organic farm with his father. They were pharming animals, called the pigoons. This kind of pigs is wilder as well as crazier. At that time, Jimmy lived in the house at the period with his family. There was the conflict between Jimmy, and his parent is also witnessed</w:delText>
        </w:r>
        <w:r w:rsidR="00C9766A" w:rsidDel="00DE45C8">
          <w:rPr>
            <w:rFonts w:cs="Times New Roman"/>
          </w:rPr>
          <w:delText xml:space="preserve"> (Ingersoll 171</w:delText>
        </w:r>
        <w:r w:rsidR="00C9766A" w:rsidRPr="00C9766A" w:rsidDel="00DE45C8">
          <w:rPr>
            <w:rFonts w:cs="Times New Roman"/>
          </w:rPr>
          <w:delText>)</w:delText>
        </w:r>
        <w:r w:rsidRPr="00F3266A" w:rsidDel="00DE45C8">
          <w:rPr>
            <w:rFonts w:cs="Times New Roman"/>
          </w:rPr>
          <w:delText>. For instance, Jimmy mothers love the animals but usually consider them as an organism. On the other hand, his father considers them as a source of human protein. Importantly, Jimmy rejects his father life and soon becomes a loner. The animal given to Jimmy by his mother is taken by his mother</w:delText>
        </w:r>
        <w:r w:rsidR="00482E7B" w:rsidDel="00DE45C8">
          <w:rPr>
            <w:rFonts w:cs="Times New Roman"/>
          </w:rPr>
          <w:delText xml:space="preserve"> </w:delText>
        </w:r>
        <w:r w:rsidR="00482E7B" w:rsidRPr="00482E7B" w:rsidDel="00DE45C8">
          <w:rPr>
            <w:rFonts w:cs="Times New Roman"/>
          </w:rPr>
          <w:delText>(Mosca 43)</w:delText>
        </w:r>
        <w:r w:rsidRPr="00F3266A" w:rsidDel="00DE45C8">
          <w:rPr>
            <w:rFonts w:cs="Times New Roman"/>
          </w:rPr>
          <w:delText>. Soon. Jimmy meets Glenn and later became friends.</w:delText>
        </w:r>
      </w:del>
    </w:p>
    <w:p w14:paraId="206527D2" w14:textId="5BB55188" w:rsidR="003F26C2" w:rsidRDefault="006F6C93">
      <w:pPr>
        <w:spacing w:line="480" w:lineRule="auto"/>
        <w:ind w:firstLine="720"/>
        <w:jc w:val="both"/>
        <w:rPr>
          <w:rFonts w:cs="Times New Roman"/>
        </w:rPr>
        <w:pPrChange w:id="169" w:author="alex.hansen" w:date="2017-12-11T15:38:00Z">
          <w:pPr>
            <w:spacing w:line="480" w:lineRule="auto"/>
            <w:ind w:firstLine="720"/>
          </w:pPr>
        </w:pPrChange>
      </w:pPr>
      <w:del w:id="170" w:author="alex.hansen" w:date="2017-12-11T17:57:00Z">
        <w:r w:rsidDel="00FF3EA2">
          <w:rPr>
            <w:rFonts w:cs="Times New Roman"/>
          </w:rPr>
          <w:delText xml:space="preserve">The perfection to commence </w:delText>
        </w:r>
        <w:r w:rsidR="0023190A" w:rsidDel="00FF3EA2">
          <w:rPr>
            <w:rFonts w:cs="Times New Roman"/>
          </w:rPr>
          <w:delText>with comes</w:delText>
        </w:r>
        <w:r w:rsidDel="00FF3EA2">
          <w:rPr>
            <w:rFonts w:cs="Times New Roman"/>
          </w:rPr>
          <w:delText xml:space="preserve"> out clearly, r</w:delText>
        </w:r>
        <w:r w:rsidR="00883289" w:rsidDel="00FF3EA2">
          <w:rPr>
            <w:rFonts w:cs="Times New Roman"/>
          </w:rPr>
          <w:delText xml:space="preserve">eligion </w:delText>
        </w:r>
        <w:r w:rsidR="00495BAF" w:rsidDel="00FF3EA2">
          <w:rPr>
            <w:rFonts w:cs="Times New Roman"/>
          </w:rPr>
          <w:delText xml:space="preserve">has impact in every area where it is sincerely practiced. </w:delText>
        </w:r>
      </w:del>
      <w:r w:rsidR="00495BAF">
        <w:rPr>
          <w:rFonts w:cs="Times New Roman"/>
        </w:rPr>
        <w:t>People believed that perfection only existed within God, before an ontological argument came up with a concept of perfection as the ability in proving His existence. Nevertheless, in the present modern world the whole idea has been distorted and it even proves more difficult to prove on whether really perfection itself exists</w:t>
      </w:r>
      <w:r w:rsidR="00C67A79">
        <w:rPr>
          <w:rFonts w:cs="Times New Roman"/>
        </w:rPr>
        <w:t xml:space="preserve"> </w:t>
      </w:r>
      <w:commentRangeStart w:id="171"/>
      <w:r w:rsidR="00C67A79" w:rsidRPr="00C67A79">
        <w:rPr>
          <w:rFonts w:cs="Times New Roman"/>
        </w:rPr>
        <w:t>(Frew 34)</w:t>
      </w:r>
      <w:r w:rsidR="00495BAF">
        <w:rPr>
          <w:rFonts w:cs="Times New Roman"/>
        </w:rPr>
        <w:t>.</w:t>
      </w:r>
      <w:commentRangeEnd w:id="171"/>
      <w:r w:rsidR="00FF3EA2">
        <w:rPr>
          <w:rStyle w:val="CommentReference"/>
        </w:rPr>
        <w:commentReference w:id="171"/>
      </w:r>
      <w:del w:id="172" w:author="alex.hansen" w:date="2017-12-11T17:56:00Z">
        <w:r w:rsidR="009A157E" w:rsidDel="00FF3EA2">
          <w:rPr>
            <w:rFonts w:cs="Times New Roman"/>
          </w:rPr>
          <w:delText xml:space="preserve"> </w:delText>
        </w:r>
        <w:r w:rsidR="00567A31" w:rsidDel="00FF3EA2">
          <w:rPr>
            <w:rFonts w:cs="Times New Roman"/>
          </w:rPr>
          <w:delText>Margret Atwood</w:delText>
        </w:r>
        <w:r w:rsidR="009A157E" w:rsidDel="00FF3EA2">
          <w:rPr>
            <w:rFonts w:cs="Times New Roman"/>
          </w:rPr>
          <w:delText xml:space="preserve"> argued it in the Oryx and Crake that Presence of God can be as a result of two things, either God created man or man creates God. Interestingly all these are arguable in the Atwood’s novel. </w:delText>
        </w:r>
      </w:del>
      <w:commentRangeEnd w:id="137"/>
      <w:r w:rsidR="009121A9">
        <w:rPr>
          <w:rStyle w:val="CommentReference"/>
        </w:rPr>
        <w:commentReference w:id="137"/>
      </w:r>
    </w:p>
    <w:p w14:paraId="63B55EDB" w14:textId="08151342" w:rsidR="003F26C2" w:rsidRDefault="00870EC5">
      <w:pPr>
        <w:spacing w:line="480" w:lineRule="auto"/>
        <w:ind w:firstLine="720"/>
        <w:jc w:val="both"/>
        <w:rPr>
          <w:rFonts w:cs="Times New Roman"/>
        </w:rPr>
        <w:pPrChange w:id="173" w:author="alex.hansen" w:date="2017-12-11T18:08:00Z">
          <w:pPr>
            <w:spacing w:line="480" w:lineRule="auto"/>
            <w:ind w:firstLine="720"/>
          </w:pPr>
        </w:pPrChange>
      </w:pPr>
      <w:commentRangeStart w:id="174"/>
      <w:del w:id="175" w:author="alex.hansen" w:date="2017-12-11T18:07:00Z">
        <w:r w:rsidDel="00DA3FDA">
          <w:rPr>
            <w:rFonts w:cs="Times New Roman"/>
          </w:rPr>
          <w:delText xml:space="preserve">To begin with, the existence </w:delText>
        </w:r>
        <w:r w:rsidR="00F01519" w:rsidDel="00DA3FDA">
          <w:rPr>
            <w:rFonts w:cs="Times New Roman"/>
          </w:rPr>
          <w:delText xml:space="preserve">of </w:delText>
        </w:r>
        <w:r w:rsidR="00F01519" w:rsidRPr="00A625CE" w:rsidDel="00DA3FDA">
          <w:rPr>
            <w:rFonts w:cs="Times New Roman"/>
          </w:rPr>
          <w:delText>metaphor</w:delText>
        </w:r>
        <w:r w:rsidR="00F01519" w:rsidDel="00DA3FDA">
          <w:rPr>
            <w:rFonts w:cs="Times New Roman"/>
          </w:rPr>
          <w:delText xml:space="preserve"> through</w:delText>
        </w:r>
        <w:r w:rsidR="00492C2F" w:rsidDel="00DA3FDA">
          <w:rPr>
            <w:rFonts w:cs="Times New Roman"/>
          </w:rPr>
          <w:delText>out</w:delText>
        </w:r>
        <w:r w:rsidR="00F01519" w:rsidDel="00DA3FDA">
          <w:rPr>
            <w:rFonts w:cs="Times New Roman"/>
          </w:rPr>
          <w:delText xml:space="preserve"> the novel vividly and precisely represented how the </w:delText>
        </w:r>
        <w:r w:rsidDel="00DA3FDA">
          <w:rPr>
            <w:rFonts w:cs="Times New Roman"/>
          </w:rPr>
          <w:delText>actuality</w:delText>
        </w:r>
        <w:r w:rsidR="00F01519" w:rsidDel="00DA3FDA">
          <w:rPr>
            <w:rFonts w:cs="Times New Roman"/>
          </w:rPr>
          <w:delText xml:space="preserve"> of the first man Snowman who represented several biblical charac</w:delText>
        </w:r>
        <w:r w:rsidR="00147E0B" w:rsidDel="00DA3FDA">
          <w:rPr>
            <w:rFonts w:cs="Times New Roman"/>
          </w:rPr>
          <w:delText xml:space="preserve">ters. </w:delText>
        </w:r>
      </w:del>
      <w:r w:rsidR="00147E0B">
        <w:rPr>
          <w:rFonts w:cs="Times New Roman"/>
        </w:rPr>
        <w:t>The first theme is</w:t>
      </w:r>
      <w:r w:rsidR="00F01519">
        <w:rPr>
          <w:rFonts w:cs="Times New Roman"/>
        </w:rPr>
        <w:t xml:space="preserve"> </w:t>
      </w:r>
      <w:r w:rsidR="00147E0B">
        <w:rPr>
          <w:rFonts w:cs="Times New Roman"/>
        </w:rPr>
        <w:t>metaphor;</w:t>
      </w:r>
      <w:r w:rsidR="00381728">
        <w:rPr>
          <w:rFonts w:cs="Times New Roman"/>
        </w:rPr>
        <w:t xml:space="preserve"> </w:t>
      </w:r>
      <w:del w:id="176" w:author="alex.hansen" w:date="2017-12-11T19:48:00Z">
        <w:r w:rsidR="00381728" w:rsidDel="00191D3C">
          <w:rPr>
            <w:rFonts w:cs="Times New Roman"/>
          </w:rPr>
          <w:delText>Snowman</w:delText>
        </w:r>
      </w:del>
      <w:ins w:id="177" w:author="alex.hansen" w:date="2017-12-11T19:48:00Z">
        <w:r w:rsidR="00191D3C">
          <w:rPr>
            <w:rFonts w:cs="Times New Roman"/>
          </w:rPr>
          <w:t>Snowman</w:t>
        </w:r>
      </w:ins>
      <w:r w:rsidR="00A625CE">
        <w:rPr>
          <w:rFonts w:cs="Times New Roman"/>
        </w:rPr>
        <w:t xml:space="preserve"> can</w:t>
      </w:r>
      <w:r w:rsidR="00381728">
        <w:rPr>
          <w:rFonts w:cs="Times New Roman"/>
        </w:rPr>
        <w:t xml:space="preserve"> be argued to represent Adam that is the first man to be created in the bible by God.</w:t>
      </w:r>
      <w:r w:rsidR="00A625CE">
        <w:rPr>
          <w:rFonts w:cs="Times New Roman"/>
        </w:rPr>
        <w:t xml:space="preserve"> The main protagonist in </w:t>
      </w:r>
      <w:del w:id="178" w:author="alex.hansen" w:date="2017-12-11T19:48:00Z">
        <w:r w:rsidR="00A625CE" w:rsidDel="00191D3C">
          <w:rPr>
            <w:rFonts w:cs="Times New Roman"/>
          </w:rPr>
          <w:delText>Oryx</w:delText>
        </w:r>
      </w:del>
      <w:ins w:id="179" w:author="alex.hansen" w:date="2017-12-11T19:48:00Z">
        <w:r w:rsidR="00191D3C">
          <w:rPr>
            <w:rFonts w:cs="Times New Roman"/>
          </w:rPr>
          <w:t>Oryx</w:t>
        </w:r>
      </w:ins>
      <w:r w:rsidR="00A625CE">
        <w:rPr>
          <w:rFonts w:cs="Times New Roman"/>
        </w:rPr>
        <w:t xml:space="preserve"> and Crave, </w:t>
      </w:r>
      <w:del w:id="180" w:author="alex.hansen" w:date="2017-12-11T19:48:00Z">
        <w:r w:rsidR="00A625CE" w:rsidDel="00191D3C">
          <w:rPr>
            <w:rFonts w:cs="Times New Roman"/>
          </w:rPr>
          <w:delText>Snowman</w:delText>
        </w:r>
      </w:del>
      <w:ins w:id="181" w:author="alex.hansen" w:date="2017-12-11T19:48:00Z">
        <w:r w:rsidR="00191D3C">
          <w:rPr>
            <w:rFonts w:cs="Times New Roman"/>
          </w:rPr>
          <w:t>Snowman</w:t>
        </w:r>
      </w:ins>
      <w:r w:rsidR="00A625CE">
        <w:rPr>
          <w:rFonts w:cs="Times New Roman"/>
        </w:rPr>
        <w:t xml:space="preserve"> who is named who is the isolated survivor of the destruction of humanity</w:t>
      </w:r>
      <w:r w:rsidR="003E1430">
        <w:rPr>
          <w:rFonts w:cs="Times New Roman"/>
        </w:rPr>
        <w:t xml:space="preserve"> from the Homo sapiens</w:t>
      </w:r>
      <w:r w:rsidR="00DD71D3">
        <w:rPr>
          <w:rFonts w:cs="Times New Roman"/>
        </w:rPr>
        <w:t xml:space="preserve"> </w:t>
      </w:r>
      <w:commentRangeStart w:id="182"/>
      <w:r w:rsidR="00DD71D3" w:rsidRPr="00DD71D3">
        <w:rPr>
          <w:rFonts w:cs="Times New Roman"/>
        </w:rPr>
        <w:t>(Ingersoll 162)</w:t>
      </w:r>
      <w:commentRangeEnd w:id="182"/>
      <w:r w:rsidR="00F638D2">
        <w:rPr>
          <w:rStyle w:val="CommentReference"/>
        </w:rPr>
        <w:commentReference w:id="182"/>
      </w:r>
      <w:r w:rsidR="00147E0B">
        <w:rPr>
          <w:rFonts w:cs="Times New Roman"/>
        </w:rPr>
        <w:t>. T</w:t>
      </w:r>
      <w:r w:rsidR="00492C2F">
        <w:rPr>
          <w:rFonts w:cs="Times New Roman"/>
        </w:rPr>
        <w:t xml:space="preserve">his again represent the biblical </w:t>
      </w:r>
      <w:r w:rsidR="00147E0B">
        <w:rPr>
          <w:rFonts w:cs="Times New Roman"/>
        </w:rPr>
        <w:t xml:space="preserve">story of Noah who survived the human destruction by the flood </w:t>
      </w:r>
      <w:r>
        <w:rPr>
          <w:rFonts w:cs="Times New Roman"/>
        </w:rPr>
        <w:t>catastrophe.</w:t>
      </w:r>
      <w:ins w:id="183" w:author="alex.hansen" w:date="2017-12-11T20:23:00Z">
        <w:r w:rsidR="00137FFB">
          <w:rPr>
            <w:rFonts w:cs="Times New Roman"/>
          </w:rPr>
          <w:t xml:space="preserve"> </w:t>
        </w:r>
      </w:ins>
      <w:moveToRangeStart w:id="184" w:author="alex.hansen" w:date="2017-12-11T20:23:00Z" w:name="move500787137"/>
      <w:moveTo w:id="185" w:author="alex.hansen" w:date="2017-12-11T20:23:00Z">
        <w:r w:rsidR="00137FFB">
          <w:t xml:space="preserve">In the story of creation, God creates one tree and warns Adam that he should not touch the tree or even eat any fruit from it. Adam does not obey, and as a result of his betrayal he has chased away from the Garden of Eden and forced into a life of hardship for the rest of his life on Earth. In the book Jimmy has full knowledge that Oryx is off limits to him he still goes to her, his betrayal is punished by Crake, and he is forced to leave </w:t>
        </w:r>
        <w:proofErr w:type="spellStart"/>
        <w:r w:rsidR="00137FFB">
          <w:t>Paradice</w:t>
        </w:r>
        <w:proofErr w:type="spellEnd"/>
        <w:r w:rsidR="00137FFB">
          <w:t>,</w:t>
        </w:r>
        <w:r w:rsidR="00137FFB" w:rsidDel="00F666B0">
          <w:t xml:space="preserve"> </w:t>
        </w:r>
      </w:moveTo>
      <w:moveToRangeEnd w:id="184"/>
      <w:del w:id="186" w:author="alex.hansen" w:date="2017-12-11T18:11:00Z">
        <w:r w:rsidDel="00DA3FDA">
          <w:rPr>
            <w:rFonts w:cs="Times New Roman"/>
          </w:rPr>
          <w:delText xml:space="preserve"> </w:delText>
        </w:r>
      </w:del>
      <w:del w:id="187" w:author="alex.hansen" w:date="2017-12-11T18:08:00Z">
        <w:r w:rsidDel="00DA3FDA">
          <w:rPr>
            <w:rFonts w:cs="Times New Roman"/>
          </w:rPr>
          <w:delText xml:space="preserve">The character again seems much concerned with the improvement of the future human fate. </w:delText>
        </w:r>
      </w:del>
      <w:del w:id="188" w:author="alex.hansen" w:date="2017-12-11T18:11:00Z">
        <w:r w:rsidDel="00DA3FDA">
          <w:rPr>
            <w:rFonts w:cs="Times New Roman"/>
          </w:rPr>
          <w:delText xml:space="preserve">The fate of how people were to cope and realize the </w:delText>
        </w:r>
        <w:r w:rsidR="00A159B6" w:rsidDel="00DA3FDA">
          <w:rPr>
            <w:rFonts w:cs="Times New Roman"/>
          </w:rPr>
          <w:delText>future interactions with others</w:delText>
        </w:r>
        <w:r w:rsidR="006C45C8" w:rsidDel="00DA3FDA">
          <w:rPr>
            <w:rFonts w:cs="Times New Roman"/>
          </w:rPr>
          <w:delText xml:space="preserve"> </w:delText>
        </w:r>
        <w:r w:rsidR="006C45C8" w:rsidRPr="006C45C8" w:rsidDel="00DA3FDA">
          <w:rPr>
            <w:rFonts w:cs="Times New Roman"/>
          </w:rPr>
          <w:delText>(Banerjee 236)</w:delText>
        </w:r>
        <w:r w:rsidR="00A159B6" w:rsidDel="00DA3FDA">
          <w:rPr>
            <w:rFonts w:cs="Times New Roman"/>
          </w:rPr>
          <w:delText>.</w:delText>
        </w:r>
        <w:r w:rsidR="008F561F" w:rsidDel="00DA3FDA">
          <w:rPr>
            <w:rFonts w:cs="Times New Roman"/>
          </w:rPr>
          <w:delText xml:space="preserve"> This trait of the Snowman did not only lead to the realization of the metaphor of biblical and mythical representation the novel.</w:delText>
        </w:r>
      </w:del>
      <w:del w:id="189" w:author="alex.hansen" w:date="2017-12-11T18:06:00Z">
        <w:r w:rsidR="008F561F" w:rsidDel="00FF3EA2">
          <w:rPr>
            <w:rFonts w:cs="Times New Roman"/>
          </w:rPr>
          <w:delText xml:space="preserve"> In nutshell, it can be concluded that the theme has been successfully integrated</w:delText>
        </w:r>
        <w:r w:rsidR="002542C0" w:rsidDel="00FF3EA2">
          <w:rPr>
            <w:rFonts w:cs="Times New Roman"/>
          </w:rPr>
          <w:delText xml:space="preserve"> within the story to unfold the intended teachings in the book.</w:delText>
        </w:r>
      </w:del>
      <w:commentRangeEnd w:id="174"/>
      <w:r w:rsidR="00137FFB">
        <w:rPr>
          <w:rStyle w:val="CommentReference"/>
        </w:rPr>
        <w:commentReference w:id="174"/>
      </w:r>
    </w:p>
    <w:p w14:paraId="4004E0E8" w14:textId="4CBDB177" w:rsidR="00147E0B" w:rsidRDefault="00147E0B">
      <w:pPr>
        <w:spacing w:line="480" w:lineRule="auto"/>
        <w:ind w:firstLine="720"/>
        <w:jc w:val="both"/>
        <w:rPr>
          <w:rFonts w:cs="Times New Roman"/>
        </w:rPr>
        <w:pPrChange w:id="190" w:author="alex.hansen" w:date="2017-12-11T15:38:00Z">
          <w:pPr>
            <w:spacing w:line="480" w:lineRule="auto"/>
            <w:ind w:firstLine="720"/>
          </w:pPr>
        </w:pPrChange>
      </w:pPr>
      <w:commentRangeStart w:id="191"/>
      <w:r>
        <w:rPr>
          <w:rFonts w:cs="Times New Roman"/>
        </w:rPr>
        <w:t>There is an instance of foreseeing</w:t>
      </w:r>
      <w:del w:id="192" w:author="alex.hansen" w:date="2017-12-11T18:18:00Z">
        <w:r w:rsidDel="001374E4">
          <w:rPr>
            <w:rFonts w:cs="Times New Roman"/>
          </w:rPr>
          <w:delText xml:space="preserve"> </w:delText>
        </w:r>
        <w:r w:rsidR="00446E78" w:rsidDel="001374E4">
          <w:rPr>
            <w:rFonts w:cs="Times New Roman"/>
          </w:rPr>
          <w:delText>that has been</w:delText>
        </w:r>
        <w:r w:rsidDel="001374E4">
          <w:rPr>
            <w:rFonts w:cs="Times New Roman"/>
          </w:rPr>
          <w:delText xml:space="preserve"> </w:delText>
        </w:r>
        <w:r w:rsidR="00446E78" w:rsidDel="001374E4">
          <w:rPr>
            <w:rFonts w:cs="Times New Roman"/>
          </w:rPr>
          <w:delText>portrayed</w:delText>
        </w:r>
        <w:r w:rsidDel="001374E4">
          <w:rPr>
            <w:rFonts w:cs="Times New Roman"/>
          </w:rPr>
          <w:delText xml:space="preserve"> by Atwood</w:delText>
        </w:r>
      </w:del>
      <w:r>
        <w:rPr>
          <w:rFonts w:cs="Times New Roman"/>
        </w:rPr>
        <w:t xml:space="preserve">. </w:t>
      </w:r>
      <w:del w:id="193" w:author="alex.hansen" w:date="2017-12-11T18:18:00Z">
        <w:r w:rsidDel="001374E4">
          <w:rPr>
            <w:rFonts w:cs="Times New Roman"/>
          </w:rPr>
          <w:delText>The main char</w:delText>
        </w:r>
        <w:r w:rsidR="00446E78" w:rsidDel="001374E4">
          <w:rPr>
            <w:rFonts w:cs="Times New Roman"/>
          </w:rPr>
          <w:delText>ac</w:delText>
        </w:r>
        <w:r w:rsidDel="001374E4">
          <w:rPr>
            <w:rFonts w:cs="Times New Roman"/>
          </w:rPr>
          <w:delText>t</w:delText>
        </w:r>
        <w:r w:rsidR="00446E78" w:rsidDel="001374E4">
          <w:rPr>
            <w:rFonts w:cs="Times New Roman"/>
          </w:rPr>
          <w:delText>er</w:delText>
        </w:r>
        <w:r w:rsidDel="001374E4">
          <w:rPr>
            <w:rFonts w:cs="Times New Roman"/>
          </w:rPr>
          <w:delText xml:space="preserve"> in the novel </w:delText>
        </w:r>
      </w:del>
      <w:r w:rsidR="00446E78">
        <w:rPr>
          <w:rFonts w:cs="Times New Roman"/>
        </w:rPr>
        <w:t>J</w:t>
      </w:r>
      <w:r>
        <w:rPr>
          <w:rFonts w:cs="Times New Roman"/>
        </w:rPr>
        <w:t xml:space="preserve">immy who was later named </w:t>
      </w:r>
      <w:del w:id="194" w:author="alex.hansen" w:date="2017-12-11T19:48:00Z">
        <w:r w:rsidR="00446E78" w:rsidDel="00191D3C">
          <w:rPr>
            <w:rFonts w:cs="Times New Roman"/>
          </w:rPr>
          <w:delText>Snowman</w:delText>
        </w:r>
      </w:del>
      <w:ins w:id="195" w:author="alex.hansen" w:date="2017-12-11T19:48:00Z">
        <w:r w:rsidR="00191D3C">
          <w:rPr>
            <w:rFonts w:cs="Times New Roman"/>
          </w:rPr>
          <w:t>Snowman</w:t>
        </w:r>
      </w:ins>
      <w:ins w:id="196" w:author="alex.hansen" w:date="2017-12-11T18:18:00Z">
        <w:r w:rsidR="001374E4">
          <w:rPr>
            <w:rFonts w:cs="Times New Roman"/>
          </w:rPr>
          <w:t xml:space="preserve"> </w:t>
        </w:r>
      </w:ins>
      <w:del w:id="197" w:author="alex.hansen" w:date="2017-12-11T18:20:00Z">
        <w:r w:rsidR="00446E78" w:rsidDel="001374E4">
          <w:rPr>
            <w:rFonts w:cs="Times New Roman"/>
          </w:rPr>
          <w:delText xml:space="preserve"> </w:delText>
        </w:r>
      </w:del>
      <w:r w:rsidR="00446E78">
        <w:rPr>
          <w:rFonts w:cs="Times New Roman"/>
        </w:rPr>
        <w:t xml:space="preserve">in most cases is </w:t>
      </w:r>
      <w:ins w:id="198" w:author="alex.hansen" w:date="2017-12-11T18:18:00Z">
        <w:r w:rsidR="001374E4">
          <w:rPr>
            <w:rFonts w:cs="Times New Roman"/>
          </w:rPr>
          <w:t>th</w:t>
        </w:r>
      </w:ins>
      <w:del w:id="199" w:author="alex.hansen" w:date="2017-12-11T18:18:00Z">
        <w:r w:rsidR="00446E78" w:rsidDel="001374E4">
          <w:rPr>
            <w:rFonts w:cs="Times New Roman"/>
          </w:rPr>
          <w:delText>br</w:delText>
        </w:r>
      </w:del>
      <w:r w:rsidR="00446E78">
        <w:rPr>
          <w:rFonts w:cs="Times New Roman"/>
        </w:rPr>
        <w:t xml:space="preserve">ought to be constantly meditating and contemplating on various issues </w:t>
      </w:r>
      <w:commentRangeStart w:id="200"/>
      <w:ins w:id="201" w:author="alex.hansen" w:date="2017-12-11T18:19:00Z">
        <w:r w:rsidR="001374E4">
          <w:rPr>
            <w:rFonts w:cs="Times New Roman"/>
          </w:rPr>
          <w:t>???</w:t>
        </w:r>
        <w:commentRangeEnd w:id="200"/>
        <w:r w:rsidR="001374E4">
          <w:rPr>
            <w:rStyle w:val="CommentReference"/>
          </w:rPr>
          <w:commentReference w:id="200"/>
        </w:r>
        <w:r w:rsidR="001374E4">
          <w:rPr>
            <w:rFonts w:cs="Times New Roman"/>
          </w:rPr>
          <w:t xml:space="preserve">. </w:t>
        </w:r>
      </w:ins>
      <w:del w:id="202" w:author="alex.hansen" w:date="2017-12-11T18:19:00Z">
        <w:r w:rsidR="00446E78" w:rsidDel="001374E4">
          <w:rPr>
            <w:rFonts w:cs="Times New Roman"/>
          </w:rPr>
          <w:delText xml:space="preserve">that he feels would have adverse effect on the humanity including their survival means and health status and environmental </w:delText>
        </w:r>
        <w:r w:rsidR="00D16BA9" w:rsidDel="001374E4">
          <w:rPr>
            <w:rFonts w:cs="Times New Roman"/>
          </w:rPr>
          <w:delText>degradation</w:delText>
        </w:r>
        <w:r w:rsidR="00DF4B47" w:rsidDel="001374E4">
          <w:rPr>
            <w:rFonts w:cs="Times New Roman"/>
          </w:rPr>
          <w:delText xml:space="preserve"> </w:delText>
        </w:r>
        <w:r w:rsidR="00DF4B47" w:rsidRPr="00DF4B47" w:rsidDel="001374E4">
          <w:rPr>
            <w:rFonts w:cs="Times New Roman"/>
          </w:rPr>
          <w:delText>(Ingersoll 164)</w:delText>
        </w:r>
        <w:r w:rsidR="00D16BA9" w:rsidDel="001374E4">
          <w:rPr>
            <w:rFonts w:cs="Times New Roman"/>
          </w:rPr>
          <w:delText xml:space="preserve">. </w:delText>
        </w:r>
      </w:del>
      <w:r w:rsidR="00D16BA9">
        <w:rPr>
          <w:rFonts w:cs="Times New Roman"/>
        </w:rPr>
        <w:t xml:space="preserve">The forecast on the </w:t>
      </w:r>
      <w:r w:rsidR="004414E1">
        <w:rPr>
          <w:rFonts w:cs="Times New Roman"/>
        </w:rPr>
        <w:t>possibility of the future occurrences on the human behavior has an interrelation on the biblical theme on how the human fate is portrayed. In biblical teachings, there is equal chances of the human fate is constantly predetermined as per the teachings and revelati</w:t>
      </w:r>
      <w:r w:rsidR="007777A3">
        <w:rPr>
          <w:rFonts w:cs="Times New Roman"/>
        </w:rPr>
        <w:t>ons that has always been predicted in the human exploitation and progress.</w:t>
      </w:r>
      <w:commentRangeEnd w:id="191"/>
      <w:r w:rsidR="00F638D2">
        <w:rPr>
          <w:rStyle w:val="CommentReference"/>
        </w:rPr>
        <w:commentReference w:id="191"/>
      </w:r>
    </w:p>
    <w:p w14:paraId="16350CF5" w14:textId="0A872F95" w:rsidR="00D41F2F" w:rsidDel="001374E4" w:rsidRDefault="007777A3">
      <w:pPr>
        <w:spacing w:line="480" w:lineRule="auto"/>
        <w:ind w:firstLine="720"/>
        <w:jc w:val="both"/>
        <w:rPr>
          <w:del w:id="203" w:author="alex.hansen" w:date="2017-12-11T18:23:00Z"/>
          <w:rFonts w:cs="Times New Roman"/>
        </w:rPr>
        <w:pPrChange w:id="204" w:author="alex.hansen" w:date="2017-12-11T15:38:00Z">
          <w:pPr>
            <w:spacing w:line="480" w:lineRule="auto"/>
            <w:ind w:firstLine="720"/>
          </w:pPr>
        </w:pPrChange>
      </w:pPr>
      <w:del w:id="205" w:author="alex.hansen" w:date="2017-12-11T18:23:00Z">
        <w:r w:rsidDel="001374E4">
          <w:rPr>
            <w:rFonts w:cs="Times New Roman"/>
          </w:rPr>
          <w:lastRenderedPageBreak/>
          <w:delText xml:space="preserve">There is a contradiction, the main protagonist </w:delText>
        </w:r>
        <w:r w:rsidR="003E1430" w:rsidDel="001374E4">
          <w:rPr>
            <w:rFonts w:cs="Times New Roman"/>
          </w:rPr>
          <w:delText>paradoxical</w:delText>
        </w:r>
        <w:r w:rsidR="000C53BF" w:rsidDel="001374E4">
          <w:rPr>
            <w:rFonts w:cs="Times New Roman"/>
          </w:rPr>
          <w:delText xml:space="preserve"> portrays his feelings and imagination</w:delText>
        </w:r>
        <w:r w:rsidR="003E1430" w:rsidDel="001374E4">
          <w:rPr>
            <w:rFonts w:cs="Times New Roman"/>
          </w:rPr>
          <w:delText xml:space="preserve">s. The character invokes purity of white men and the general scientific </w:delText>
        </w:r>
        <w:r w:rsidR="00C322E1" w:rsidDel="001374E4">
          <w:rPr>
            <w:rFonts w:cs="Times New Roman"/>
          </w:rPr>
          <w:delText>progress and their prominence. Contrary to these illusions and beliefs, the character suffers from body</w:delText>
        </w:r>
        <w:r w:rsidR="00C4036A" w:rsidDel="001374E4">
          <w:rPr>
            <w:rFonts w:cs="Times New Roman"/>
          </w:rPr>
          <w:delText xml:space="preserve"> structures, </w:delText>
        </w:r>
        <w:r w:rsidR="00C322E1" w:rsidDel="001374E4">
          <w:rPr>
            <w:rFonts w:cs="Times New Roman"/>
          </w:rPr>
          <w:delText>the attacks from other creatures and wild animals that did not leave him in peace. The sufferings that he underwent</w:delText>
        </w:r>
        <w:r w:rsidR="00C4036A" w:rsidDel="001374E4">
          <w:rPr>
            <w:rFonts w:cs="Times New Roman"/>
          </w:rPr>
          <w:delText xml:space="preserve"> openly contradicts his constant invocations and provocations of the European enlightenments and how perfect he expected occurrences to happen. </w:delText>
        </w:r>
        <w:r w:rsidR="00EF606D" w:rsidDel="001374E4">
          <w:rPr>
            <w:rFonts w:cs="Times New Roman"/>
          </w:rPr>
          <w:delText>Nevertheless</w:delText>
        </w:r>
        <w:r w:rsidR="00C4036A" w:rsidDel="001374E4">
          <w:rPr>
            <w:rFonts w:cs="Times New Roman"/>
          </w:rPr>
          <w:delText>, Negligence can be blamed on him as the Jimmy openly grieved the environmental happenings.</w:delText>
        </w:r>
      </w:del>
    </w:p>
    <w:p w14:paraId="0C3EE355" w14:textId="6162EC7D" w:rsidR="00D01AF8" w:rsidDel="001374E4" w:rsidRDefault="001374E4">
      <w:pPr>
        <w:spacing w:line="480" w:lineRule="auto"/>
        <w:ind w:firstLine="720"/>
        <w:jc w:val="both"/>
        <w:rPr>
          <w:del w:id="206" w:author="alex.hansen" w:date="2017-12-11T18:24:00Z"/>
          <w:rFonts w:cs="Times New Roman"/>
        </w:rPr>
        <w:pPrChange w:id="207" w:author="alex.hansen" w:date="2017-12-11T15:38:00Z">
          <w:pPr>
            <w:spacing w:line="480" w:lineRule="auto"/>
            <w:ind w:firstLine="720"/>
          </w:pPr>
        </w:pPrChange>
      </w:pPr>
      <w:ins w:id="208" w:author="alex.hansen" w:date="2017-12-11T18:24:00Z">
        <w:r>
          <w:rPr>
            <w:rFonts w:cs="Times New Roman"/>
          </w:rPr>
          <w:tab/>
        </w:r>
      </w:ins>
      <w:commentRangeStart w:id="209"/>
      <w:del w:id="210" w:author="alex.hansen" w:date="2017-12-11T18:24:00Z">
        <w:r w:rsidR="00D01AF8" w:rsidDel="001374E4">
          <w:rPr>
            <w:rFonts w:cs="Times New Roman"/>
          </w:rPr>
          <w:delText xml:space="preserve">In the novel, Atwood’s Crake and Oryx, there a correlation of how the childhood life and adult life is related. In the book, the adulthood character </w:delText>
        </w:r>
        <w:r w:rsidR="00C7244E" w:rsidDel="001374E4">
          <w:rPr>
            <w:rFonts w:cs="Times New Roman"/>
          </w:rPr>
          <w:delText>of Jimmy made poor choices in his life concerning the life issues and how the relations are with his early life.</w:delText>
        </w:r>
        <w:r w:rsidR="002A64E6" w:rsidDel="001374E4">
          <w:rPr>
            <w:rFonts w:cs="Times New Roman"/>
          </w:rPr>
          <w:delText xml:space="preserve"> Throughout the traits of jimmy’s early life and later the persona Snowman, the author clearly showed the harmful effects of neglected childhood lives</w:delText>
        </w:r>
        <w:r w:rsidR="00427C11" w:rsidDel="001374E4">
          <w:rPr>
            <w:rFonts w:cs="Times New Roman"/>
          </w:rPr>
          <w:delText xml:space="preserve"> (Ingersoll 165</w:delText>
        </w:r>
        <w:r w:rsidR="00427C11" w:rsidRPr="00427C11" w:rsidDel="001374E4">
          <w:rPr>
            <w:rFonts w:cs="Times New Roman"/>
          </w:rPr>
          <w:delText>)</w:delText>
        </w:r>
        <w:r w:rsidR="002A64E6" w:rsidDel="001374E4">
          <w:rPr>
            <w:rFonts w:cs="Times New Roman"/>
          </w:rPr>
          <w:delText xml:space="preserve">. The poor decision made by Jimmy in his late adulthood reflects his unguided and abandoned early life.  Lack of proper guidance led to influenced poor </w:delText>
        </w:r>
        <w:r w:rsidR="00FB4BF2" w:rsidDel="001374E4">
          <w:rPr>
            <w:rFonts w:cs="Times New Roman"/>
          </w:rPr>
          <w:delText>j</w:delText>
        </w:r>
        <w:r w:rsidR="002A64E6" w:rsidDel="001374E4">
          <w:rPr>
            <w:rFonts w:cs="Times New Roman"/>
          </w:rPr>
          <w:delText>udgement tha</w:delText>
        </w:r>
        <w:r w:rsidR="00F200AF" w:rsidDel="001374E4">
          <w:rPr>
            <w:rFonts w:cs="Times New Roman"/>
          </w:rPr>
          <w:delText>t</w:delText>
        </w:r>
        <w:r w:rsidR="002A64E6" w:rsidDel="001374E4">
          <w:rPr>
            <w:rFonts w:cs="Times New Roman"/>
          </w:rPr>
          <w:delText xml:space="preserve"> adversely affected the character emotionally</w:delText>
        </w:r>
        <w:r w:rsidR="00FB4BF2" w:rsidDel="001374E4">
          <w:rPr>
            <w:rFonts w:cs="Times New Roman"/>
          </w:rPr>
          <w:delText>. The poor childhood life has equally affect</w:delText>
        </w:r>
        <w:r w:rsidR="00F200AF" w:rsidDel="001374E4">
          <w:rPr>
            <w:rFonts w:cs="Times New Roman"/>
          </w:rPr>
          <w:delText xml:space="preserve">ed the being due to his inability to express his feeling </w:delText>
        </w:r>
      </w:del>
    </w:p>
    <w:p w14:paraId="1D22F0CB" w14:textId="7494CFDF" w:rsidR="009121A9" w:rsidRDefault="002E40AD" w:rsidP="00F638D2">
      <w:pPr>
        <w:spacing w:line="480" w:lineRule="auto"/>
        <w:ind w:firstLine="720"/>
        <w:jc w:val="both"/>
        <w:rPr>
          <w:ins w:id="211" w:author="alex.hansen" w:date="2017-12-11T20:57:00Z"/>
        </w:rPr>
      </w:pPr>
      <w:del w:id="212" w:author="alex.hansen" w:date="2017-12-11T20:10:00Z">
        <w:r w:rsidDel="00F638D2">
          <w:delText xml:space="preserve">There is a </w:delText>
        </w:r>
        <w:commentRangeStart w:id="213"/>
        <w:r w:rsidDel="00F638D2">
          <w:delText xml:space="preserve">mythical way </w:delText>
        </w:r>
        <w:commentRangeEnd w:id="213"/>
        <w:r w:rsidR="001374E4" w:rsidDel="00F638D2">
          <w:rPr>
            <w:rStyle w:val="CommentReference"/>
          </w:rPr>
          <w:commentReference w:id="213"/>
        </w:r>
        <w:r w:rsidDel="00F638D2">
          <w:delText>in which</w:delText>
        </w:r>
        <w:r w:rsidR="00C322E1" w:rsidDel="00F638D2">
          <w:delText xml:space="preserve"> </w:delText>
        </w:r>
        <w:r w:rsidDel="00F638D2">
          <w:delText xml:space="preserve">there is a </w:delText>
        </w:r>
        <w:commentRangeStart w:id="214"/>
        <w:r w:rsidR="00C322E1" w:rsidDel="00F638D2">
          <w:delText>catalyst of</w:delText>
        </w:r>
        <w:r w:rsidDel="00F638D2">
          <w:delText xml:space="preserve"> events </w:delText>
        </w:r>
        <w:commentRangeEnd w:id="214"/>
        <w:r w:rsidR="001374E4" w:rsidDel="00F638D2">
          <w:rPr>
            <w:rStyle w:val="CommentReference"/>
          </w:rPr>
          <w:commentReference w:id="214"/>
        </w:r>
        <w:r w:rsidDel="00F638D2">
          <w:delText>in the Christian myth and</w:delText>
        </w:r>
        <w:r w:rsidR="00C322E1" w:rsidDel="00F638D2">
          <w:delText xml:space="preserve"> man's </w:delText>
        </w:r>
        <w:r w:rsidR="00537CB6" w:rsidDel="00F638D2">
          <w:delText>injustice to fellow man and god</w:delText>
        </w:r>
      </w:del>
      <w:del w:id="215" w:author="alex.hansen" w:date="2017-12-11T18:25:00Z">
        <w:r w:rsidR="00537CB6" w:rsidDel="001374E4">
          <w:delText xml:space="preserve">. In the book </w:delText>
        </w:r>
        <w:r w:rsidR="00C322E1" w:rsidDel="001374E4">
          <w:delText xml:space="preserve">Oryx and </w:delText>
        </w:r>
        <w:r w:rsidR="00537CB6" w:rsidDel="001374E4">
          <w:delText>Crake,</w:delText>
        </w:r>
        <w:r w:rsidR="00C322E1" w:rsidDel="001374E4">
          <w:delText xml:space="preserve"> the </w:delText>
        </w:r>
        <w:r w:rsidR="00537CB6" w:rsidDel="001374E4">
          <w:delText>facilitator</w:delText>
        </w:r>
        <w:r w:rsidR="00C322E1" w:rsidDel="001374E4">
          <w:delText xml:space="preserve"> is Jimmy's betrayal to Crake, </w:delText>
        </w:r>
        <w:r w:rsidR="002C14C4" w:rsidDel="001374E4">
          <w:delText xml:space="preserve">these led to the contravention that existed </w:delText>
        </w:r>
        <w:r w:rsidR="00537CB6" w:rsidDel="001374E4">
          <w:delText>between man</w:delText>
        </w:r>
        <w:r w:rsidR="002C14C4" w:rsidDel="001374E4">
          <w:delText xml:space="preserve"> and God</w:delText>
        </w:r>
        <w:r w:rsidDel="001374E4">
          <w:delText xml:space="preserve">. </w:delText>
        </w:r>
      </w:del>
      <w:del w:id="216" w:author="alex.hansen" w:date="2017-12-11T20:10:00Z">
        <w:r w:rsidDel="00F638D2">
          <w:delText>According to the arguments and choices of</w:delText>
        </w:r>
        <w:r w:rsidR="00C322E1" w:rsidDel="00F638D2">
          <w:delText xml:space="preserve"> </w:delText>
        </w:r>
        <w:r w:rsidDel="00F638D2">
          <w:delText>sophisticated</w:delText>
        </w:r>
        <w:r w:rsidR="00C322E1" w:rsidDel="00F638D2">
          <w:delText xml:space="preserve"> minds of society, </w:delText>
        </w:r>
      </w:del>
      <w:del w:id="217" w:author="alex.hansen" w:date="2017-12-11T19:48:00Z">
        <w:r w:rsidR="00C322E1" w:rsidDel="00191D3C">
          <w:delText>Crake</w:delText>
        </w:r>
      </w:del>
      <w:ins w:id="218" w:author="alex.hansen" w:date="2017-12-11T19:48:00Z">
        <w:r w:rsidR="00191D3C">
          <w:t>Crake</w:t>
        </w:r>
      </w:ins>
      <w:r w:rsidR="00C322E1">
        <w:t xml:space="preserve"> </w:t>
      </w:r>
      <w:r>
        <w:t>unquestionably</w:t>
      </w:r>
      <w:r w:rsidR="00C322E1">
        <w:t xml:space="preserve"> has godlike </w:t>
      </w:r>
      <w:r>
        <w:t>abilities</w:t>
      </w:r>
      <w:r w:rsidR="00B24A26">
        <w:t xml:space="preserve"> </w:t>
      </w:r>
      <w:commentRangeStart w:id="219"/>
      <w:r w:rsidR="00B24A26" w:rsidRPr="00B24A26">
        <w:t>(</w:t>
      </w:r>
      <w:proofErr w:type="spellStart"/>
      <w:r w:rsidR="00B24A26" w:rsidRPr="00B24A26">
        <w:t>Mosca</w:t>
      </w:r>
      <w:proofErr w:type="spellEnd"/>
      <w:r w:rsidR="00B24A26" w:rsidRPr="00B24A26">
        <w:t xml:space="preserve"> 38)</w:t>
      </w:r>
      <w:commentRangeEnd w:id="219"/>
      <w:r w:rsidR="001374E4">
        <w:rPr>
          <w:rStyle w:val="CommentReference"/>
        </w:rPr>
        <w:commentReference w:id="219"/>
      </w:r>
      <w:r w:rsidR="00C322E1">
        <w:t>. Throug</w:t>
      </w:r>
      <w:r>
        <w:t>h the technological advances,</w:t>
      </w:r>
      <w:r w:rsidR="00C322E1">
        <w:t xml:space="preserve"> </w:t>
      </w:r>
      <w:del w:id="220" w:author="alex.hansen" w:date="2017-12-11T19:48:00Z">
        <w:r w:rsidR="00C322E1" w:rsidDel="00191D3C">
          <w:delText>Crake</w:delText>
        </w:r>
      </w:del>
      <w:ins w:id="221" w:author="alex.hansen" w:date="2017-12-11T19:48:00Z">
        <w:r w:rsidR="00191D3C">
          <w:t>Crake</w:t>
        </w:r>
      </w:ins>
      <w:r w:rsidR="00C322E1">
        <w:t xml:space="preserve"> is able </w:t>
      </w:r>
      <w:r>
        <w:t>to control and alter creation.</w:t>
      </w:r>
      <w:r w:rsidR="00C322E1">
        <w:t xml:space="preserve"> </w:t>
      </w:r>
      <w:r>
        <w:t>Creation of totally chosen babies that could incorporate any feature</w:t>
      </w:r>
      <w:r w:rsidR="00C322E1">
        <w:t>, physic</w:t>
      </w:r>
      <w:r>
        <w:t>al or mental or spiritual as per the buyers wish and aspirations</w:t>
      </w:r>
      <w:r w:rsidR="00C322E1">
        <w:t xml:space="preserve"> (Atwood, 304)</w:t>
      </w:r>
      <w:r>
        <w:t>.</w:t>
      </w:r>
      <w:r w:rsidR="00C322E1">
        <w:t xml:space="preserve"> </w:t>
      </w:r>
      <w:r>
        <w:t xml:space="preserve"> </w:t>
      </w:r>
      <w:ins w:id="222" w:author="alex.hansen" w:date="2017-12-11T18:37:00Z">
        <w:r w:rsidR="009121A9" w:rsidRPr="009121A9">
          <w:t xml:space="preserve"> </w:t>
        </w:r>
        <w:r w:rsidR="009121A9">
          <w:t xml:space="preserve">The character is that of a geneticist who has a plan to create a new race of humans to replace the current Homo sapiens who are very destructive. </w:t>
        </w:r>
      </w:ins>
      <w:ins w:id="223" w:author="alex.hansen" w:date="2017-12-11T19:48:00Z">
        <w:r w:rsidR="00191D3C">
          <w:t>Crake</w:t>
        </w:r>
      </w:ins>
      <w:ins w:id="224" w:author="alex.hansen" w:date="2017-12-11T18:37:00Z">
        <w:r w:rsidR="009121A9">
          <w:t xml:space="preserve"> plays god because the novel shows us that he can create and also destroy life </w:t>
        </w:r>
        <w:r w:rsidR="009121A9" w:rsidRPr="00D7611E">
          <w:t>(</w:t>
        </w:r>
        <w:commentRangeStart w:id="225"/>
        <w:r w:rsidR="009121A9" w:rsidRPr="00D7611E">
          <w:t>Banerjee 236</w:t>
        </w:r>
        <w:commentRangeEnd w:id="225"/>
        <w:r w:rsidR="009121A9">
          <w:rPr>
            <w:rStyle w:val="CommentReference"/>
          </w:rPr>
          <w:commentReference w:id="225"/>
        </w:r>
        <w:r w:rsidR="009121A9" w:rsidRPr="00D7611E">
          <w:t>)</w:t>
        </w:r>
        <w:r w:rsidR="009121A9">
          <w:t>.</w:t>
        </w:r>
      </w:ins>
      <w:ins w:id="226" w:author="alex.hansen" w:date="2017-12-11T18:41:00Z">
        <w:r w:rsidR="00B1742C">
          <w:t xml:space="preserve"> </w:t>
        </w:r>
      </w:ins>
      <w:moveToRangeStart w:id="227" w:author="alex.hansen" w:date="2017-12-11T18:41:00Z" w:name="move500781010"/>
      <w:moveTo w:id="228" w:author="alex.hansen" w:date="2017-12-11T18:41:00Z">
        <w:del w:id="229" w:author="alex.hansen" w:date="2017-12-11T19:48:00Z">
          <w:r w:rsidR="00B1742C" w:rsidDel="00191D3C">
            <w:delText>Crake</w:delText>
          </w:r>
        </w:del>
      </w:moveTo>
      <w:ins w:id="230" w:author="alex.hansen" w:date="2017-12-11T19:48:00Z">
        <w:r w:rsidR="00191D3C">
          <w:t>Crake</w:t>
        </w:r>
      </w:ins>
      <w:moveTo w:id="231" w:author="alex.hansen" w:date="2017-12-11T18:41:00Z">
        <w:r w:rsidR="00B1742C">
          <w:t xml:space="preserve"> is one of the greatest minds in society, and he has godlike qualities. </w:t>
        </w:r>
        <w:del w:id="232" w:author="alex.hansen" w:date="2017-12-11T19:48:00Z">
          <w:r w:rsidR="00B1742C" w:rsidDel="00191D3C">
            <w:delText>Crake</w:delText>
          </w:r>
        </w:del>
      </w:moveTo>
      <w:ins w:id="233" w:author="alex.hansen" w:date="2017-12-11T19:48:00Z">
        <w:r w:rsidR="00191D3C">
          <w:t>Crake</w:t>
        </w:r>
      </w:ins>
      <w:moveTo w:id="234" w:author="alex.hansen" w:date="2017-12-11T18:41:00Z">
        <w:r w:rsidR="00B1742C">
          <w:t xml:space="preserve"> can control and to change creation; he can achieve this through technology that is made by him and his peers.</w:t>
        </w:r>
      </w:moveTo>
      <w:moveToRangeEnd w:id="227"/>
      <w:commentRangeEnd w:id="209"/>
      <w:r w:rsidR="00B1742C">
        <w:rPr>
          <w:rStyle w:val="CommentReference"/>
        </w:rPr>
        <w:commentReference w:id="209"/>
      </w:r>
    </w:p>
    <w:p w14:paraId="63A3DC90" w14:textId="4DAD6FC7" w:rsidR="007777A3" w:rsidDel="002A2BFD" w:rsidRDefault="002E40AD">
      <w:pPr>
        <w:spacing w:line="480" w:lineRule="auto"/>
        <w:ind w:firstLine="720"/>
        <w:jc w:val="both"/>
        <w:rPr>
          <w:del w:id="235" w:author="alex.hansen" w:date="2017-12-11T20:53:00Z"/>
          <w:rFonts w:cs="Times New Roman"/>
        </w:rPr>
        <w:pPrChange w:id="236" w:author="alex.hansen" w:date="2017-12-11T20:53:00Z">
          <w:pPr>
            <w:spacing w:line="480" w:lineRule="auto"/>
          </w:pPr>
        </w:pPrChange>
      </w:pPr>
      <w:commentRangeStart w:id="237"/>
      <w:del w:id="238" w:author="alex.hansen" w:date="2017-12-11T18:30:00Z">
        <w:r w:rsidDel="009121A9">
          <w:delText>The godlike context with which the man's Jimmy</w:delText>
        </w:r>
        <w:r w:rsidR="00C322E1" w:rsidDel="009121A9">
          <w:delText xml:space="preserve"> transg</w:delText>
        </w:r>
        <w:r w:rsidDel="009121A9">
          <w:delText>ression against Crake, the god gave a</w:delText>
        </w:r>
        <w:r w:rsidR="00C322E1" w:rsidDel="009121A9">
          <w:delText xml:space="preserve"> command that man ensure</w:delText>
        </w:r>
        <w:r w:rsidDel="009121A9">
          <w:delText>d</w:delText>
        </w:r>
        <w:r w:rsidR="00B86F6D" w:rsidDel="009121A9">
          <w:delText xml:space="preserve"> continuation of creation to ascertain the existence of man do not become explicate</w:delText>
        </w:r>
        <w:r w:rsidR="00C322E1" w:rsidDel="009121A9">
          <w:delText>.</w:delText>
        </w:r>
        <w:r w:rsidR="00B86F6D" w:rsidDel="009121A9">
          <w:delText xml:space="preserve"> The procreation tale is taken to different level as the narrator ensured that the reality is achieved. </w:delText>
        </w:r>
      </w:del>
      <w:ins w:id="239" w:author="alex.hansen" w:date="2017-12-11T18:32:00Z">
        <w:r w:rsidR="009121A9">
          <w:t>T</w:t>
        </w:r>
      </w:ins>
      <w:del w:id="240" w:author="alex.hansen" w:date="2017-12-11T18:32:00Z">
        <w:r w:rsidR="00B86F6D" w:rsidDel="009121A9">
          <w:delText>t</w:delText>
        </w:r>
      </w:del>
      <w:r w:rsidR="00B86F6D">
        <w:t>he very way</w:t>
      </w:r>
      <w:r w:rsidR="00C322E1">
        <w:t xml:space="preserve"> Noah </w:t>
      </w:r>
      <w:r w:rsidR="00B86F6D">
        <w:t>in the biblical story was instructed to march all the animals in pairs</w:t>
      </w:r>
      <w:r w:rsidR="00C322E1">
        <w:t xml:space="preserve"> into the ark,</w:t>
      </w:r>
      <w:r w:rsidR="00B86F6D">
        <w:t xml:space="preserve"> is the same way </w:t>
      </w:r>
      <w:del w:id="241" w:author="alex.hansen" w:date="2017-12-11T19:48:00Z">
        <w:r w:rsidR="00B86F6D" w:rsidDel="00191D3C">
          <w:delText>Snowman</w:delText>
        </w:r>
      </w:del>
      <w:ins w:id="242" w:author="alex.hansen" w:date="2017-12-11T19:48:00Z">
        <w:r w:rsidR="00191D3C">
          <w:t>Snowman</w:t>
        </w:r>
      </w:ins>
      <w:r w:rsidR="00B86F6D">
        <w:t xml:space="preserve"> leads the </w:t>
      </w:r>
      <w:commentRangeStart w:id="243"/>
      <w:del w:id="244" w:author="alex.hansen" w:date="2017-12-11T19:48:00Z">
        <w:r w:rsidR="00B86F6D" w:rsidDel="00191D3C">
          <w:delText>Crake</w:delText>
        </w:r>
      </w:del>
      <w:ins w:id="245" w:author="alex.hansen" w:date="2017-12-11T19:48:00Z">
        <w:r w:rsidR="00191D3C">
          <w:t>Crake</w:t>
        </w:r>
      </w:ins>
      <w:r w:rsidR="00B86F6D">
        <w:t>rs, the children, women and men piled from both sides t</w:t>
      </w:r>
      <w:r w:rsidR="00C322E1">
        <w:t>he</w:t>
      </w:r>
      <w:r w:rsidR="00AB7862">
        <w:t xml:space="preserve"> women and children </w:t>
      </w:r>
      <w:commentRangeEnd w:id="243"/>
      <w:r w:rsidR="009121A9">
        <w:rPr>
          <w:rStyle w:val="CommentReference"/>
        </w:rPr>
        <w:commentReference w:id="243"/>
      </w:r>
      <w:commentRangeStart w:id="246"/>
      <w:r w:rsidR="00AB7862" w:rsidRPr="00AB7862">
        <w:t>(</w:t>
      </w:r>
      <w:proofErr w:type="spellStart"/>
      <w:r w:rsidR="00AB7862" w:rsidRPr="00AB7862">
        <w:t>Adami</w:t>
      </w:r>
      <w:proofErr w:type="spellEnd"/>
      <w:r w:rsidR="00AB7862" w:rsidRPr="00AB7862">
        <w:t xml:space="preserve"> 249)</w:t>
      </w:r>
      <w:r w:rsidR="00B86F6D">
        <w:t xml:space="preserve"> </w:t>
      </w:r>
      <w:commentRangeEnd w:id="246"/>
      <w:r w:rsidR="00F666B0">
        <w:rPr>
          <w:rStyle w:val="CommentReference"/>
        </w:rPr>
        <w:commentReference w:id="246"/>
      </w:r>
      <w:r w:rsidR="00B86F6D">
        <w:t>The manner in which the creatures were reserved ensured the procreation were continued to avoid extinction.</w:t>
      </w:r>
      <w:r w:rsidR="00710EFD">
        <w:t xml:space="preserve"> The most visible</w:t>
      </w:r>
      <w:r w:rsidR="00C322E1">
        <w:t xml:space="preserve"> similarity between </w:t>
      </w:r>
      <w:del w:id="247" w:author="alex.hansen" w:date="2017-12-11T19:48:00Z">
        <w:r w:rsidR="00C322E1" w:rsidDel="00191D3C">
          <w:delText>Snowman</w:delText>
        </w:r>
      </w:del>
      <w:ins w:id="248" w:author="alex.hansen" w:date="2017-12-11T19:48:00Z">
        <w:r w:rsidR="00191D3C">
          <w:t>Snowman</w:t>
        </w:r>
      </w:ins>
      <w:r w:rsidR="00C322E1">
        <w:t xml:space="preserve"> and the patri</w:t>
      </w:r>
      <w:r w:rsidR="00710EFD">
        <w:t xml:space="preserve">arch Noah is that each is </w:t>
      </w:r>
      <w:r w:rsidR="00C322E1">
        <w:t xml:space="preserve">selected by a </w:t>
      </w:r>
      <w:r w:rsidR="00FD7FF0">
        <w:t>greater</w:t>
      </w:r>
      <w:r w:rsidR="00C322E1">
        <w:t xml:space="preserve"> power to survive the </w:t>
      </w:r>
      <w:r w:rsidR="00FD7FF0">
        <w:t>destruction that occurred.</w:t>
      </w:r>
      <w:r w:rsidR="00C322E1">
        <w:t xml:space="preserve"> </w:t>
      </w:r>
      <w:commentRangeStart w:id="249"/>
      <w:r w:rsidR="00C322E1">
        <w:t xml:space="preserve">Noah tucked safely in the ark, and </w:t>
      </w:r>
      <w:del w:id="250" w:author="alex.hansen" w:date="2017-12-11T19:48:00Z">
        <w:r w:rsidR="00C322E1" w:rsidDel="00191D3C">
          <w:delText>Snowman</w:delText>
        </w:r>
      </w:del>
      <w:ins w:id="251" w:author="alex.hansen" w:date="2017-12-11T19:48:00Z">
        <w:r w:rsidR="00191D3C">
          <w:t>Snowman</w:t>
        </w:r>
      </w:ins>
      <w:r w:rsidR="00C322E1">
        <w:rPr>
          <w:rFonts w:cs="Times New Roman"/>
        </w:rPr>
        <w:t xml:space="preserve"> </w:t>
      </w:r>
      <w:r w:rsidR="00FD7FF0">
        <w:rPr>
          <w:rFonts w:cs="Times New Roman"/>
        </w:rPr>
        <w:t xml:space="preserve">in the </w:t>
      </w:r>
      <w:del w:id="252" w:author="alex.hansen" w:date="2017-12-11T19:48:00Z">
        <w:r w:rsidR="00FD7FF0" w:rsidDel="00191D3C">
          <w:rPr>
            <w:rFonts w:cs="Times New Roman"/>
          </w:rPr>
          <w:delText>Crake</w:delText>
        </w:r>
      </w:del>
      <w:ins w:id="253" w:author="alex.hansen" w:date="2017-12-11T19:48:00Z">
        <w:r w:rsidR="00191D3C">
          <w:rPr>
            <w:rFonts w:cs="Times New Roman"/>
          </w:rPr>
          <w:t>Crake</w:t>
        </w:r>
      </w:ins>
      <w:r w:rsidR="00FD7FF0">
        <w:rPr>
          <w:rFonts w:cs="Times New Roman"/>
        </w:rPr>
        <w:t>.</w:t>
      </w:r>
      <w:commentRangeEnd w:id="249"/>
      <w:r w:rsidR="009121A9">
        <w:rPr>
          <w:rStyle w:val="CommentReference"/>
        </w:rPr>
        <w:commentReference w:id="249"/>
      </w:r>
      <w:ins w:id="254" w:author="alex.hansen" w:date="2017-12-11T18:40:00Z">
        <w:r w:rsidR="00B1742C">
          <w:rPr>
            <w:rFonts w:cs="Times New Roman"/>
          </w:rPr>
          <w:t xml:space="preserve"> </w:t>
        </w:r>
        <w:r w:rsidR="00B1742C" w:rsidRPr="00B1742C">
          <w:t xml:space="preserve"> </w:t>
        </w:r>
        <w:r w:rsidR="00B1742C">
          <w:t xml:space="preserve">Atwood portrays </w:t>
        </w:r>
      </w:ins>
      <w:ins w:id="255" w:author="alex.hansen" w:date="2017-12-11T19:48:00Z">
        <w:r w:rsidR="00191D3C">
          <w:t>Snowman</w:t>
        </w:r>
      </w:ins>
      <w:ins w:id="256" w:author="alex.hansen" w:date="2017-12-11T18:40:00Z">
        <w:r w:rsidR="00B1742C">
          <w:t xml:space="preserve"> as being the last survivor of the Homo sapiens. He is compelled by his promise to look after the Paradise project when </w:t>
        </w:r>
      </w:ins>
      <w:ins w:id="257" w:author="alex.hansen" w:date="2017-12-11T19:48:00Z">
        <w:r w:rsidR="00191D3C">
          <w:t>Crake</w:t>
        </w:r>
      </w:ins>
      <w:ins w:id="258" w:author="alex.hansen" w:date="2017-12-11T18:40:00Z">
        <w:r w:rsidR="00B1742C">
          <w:t xml:space="preserve"> was absent; this has great significance to the story of Noah and the Ark in the bible.</w:t>
        </w:r>
        <w:commentRangeEnd w:id="237"/>
        <w:r w:rsidR="00B1742C">
          <w:rPr>
            <w:rStyle w:val="CommentReference"/>
          </w:rPr>
          <w:commentReference w:id="237"/>
        </w:r>
      </w:ins>
    </w:p>
    <w:p w14:paraId="2051725B" w14:textId="0F24F472" w:rsidR="002F415C" w:rsidDel="009121A9" w:rsidRDefault="002F415C">
      <w:pPr>
        <w:spacing w:line="480" w:lineRule="auto"/>
        <w:ind w:firstLine="720"/>
        <w:jc w:val="both"/>
        <w:rPr>
          <w:del w:id="259" w:author="alex.hansen" w:date="2017-12-11T18:37:00Z"/>
        </w:rPr>
        <w:pPrChange w:id="260" w:author="alex.hansen" w:date="2017-12-11T20:53:00Z">
          <w:pPr>
            <w:spacing w:line="480" w:lineRule="auto"/>
            <w:ind w:firstLine="720"/>
          </w:pPr>
        </w:pPrChange>
      </w:pPr>
      <w:del w:id="261" w:author="alex.hansen" w:date="2017-12-11T18:35:00Z">
        <w:r w:rsidDel="009121A9">
          <w:delText xml:space="preserve">In the book, </w:delText>
        </w:r>
      </w:del>
      <w:del w:id="262" w:author="alex.hansen" w:date="2017-12-11T18:37:00Z">
        <w:r w:rsidDel="009121A9">
          <w:delText xml:space="preserve">Snowman makes a definitive statement that is an inquiry as to whether God created man or if man creates God. </w:delText>
        </w:r>
      </w:del>
      <w:del w:id="263" w:author="alex.hansen" w:date="2017-12-11T18:36:00Z">
        <w:r w:rsidDel="009121A9">
          <w:delText xml:space="preserve">Atwood suggests that man creates God himself without assistance from anyone. Through the Novel, Snowman is shown as a metaphor representing various figures from the Bible used by Christians. In the novel, crake is known as Glenn when he was a child. </w:delText>
        </w:r>
      </w:del>
      <w:del w:id="264" w:author="alex.hansen" w:date="2017-12-11T18:37:00Z">
        <w:r w:rsidDel="009121A9">
          <w:delText>The character is that of a geneticist who has a plan to create a new race of humans to replace the current Homo sapiens who are very destructive. Crake plays god because the novel shows us that he can create and also destroy life</w:delText>
        </w:r>
        <w:r w:rsidR="00D7611E" w:rsidDel="009121A9">
          <w:delText xml:space="preserve"> </w:delText>
        </w:r>
        <w:r w:rsidR="00D7611E" w:rsidRPr="00D7611E" w:rsidDel="009121A9">
          <w:delText>(</w:delText>
        </w:r>
        <w:commentRangeStart w:id="265"/>
        <w:r w:rsidR="00D7611E" w:rsidRPr="00D7611E" w:rsidDel="009121A9">
          <w:delText>Banerjee 236</w:delText>
        </w:r>
        <w:commentRangeEnd w:id="265"/>
        <w:r w:rsidR="009121A9" w:rsidDel="009121A9">
          <w:rPr>
            <w:rStyle w:val="CommentReference"/>
          </w:rPr>
          <w:commentReference w:id="265"/>
        </w:r>
        <w:r w:rsidR="00D7611E" w:rsidRPr="00D7611E" w:rsidDel="009121A9">
          <w:delText>)</w:delText>
        </w:r>
        <w:r w:rsidDel="009121A9">
          <w:delText xml:space="preserve">. </w:delText>
        </w:r>
      </w:del>
      <w:del w:id="266" w:author="alex.hansen" w:date="2017-12-11T18:36:00Z">
        <w:r w:rsidDel="009121A9">
          <w:delText xml:space="preserve">The first figure that Snowman represents is Adam who was the first man; it is important also to note that the similarities between the two characters do not chronologically follow each other. Adam was given animals as companions to look over them, in the book Crake ensures that Jimmy and the Crakers are left as partners in the world which had just been recreated. Another resembling fact and wordplay can be seen in the biblical story of how sin began and how Clarke destroys humanity in their masses. </w:delText>
        </w:r>
      </w:del>
    </w:p>
    <w:p w14:paraId="6F9CD211" w14:textId="06F2BD44" w:rsidR="002F415C" w:rsidDel="00B1742C" w:rsidRDefault="002F415C">
      <w:pPr>
        <w:spacing w:line="480" w:lineRule="auto"/>
        <w:ind w:firstLine="720"/>
        <w:jc w:val="both"/>
        <w:rPr>
          <w:del w:id="267" w:author="alex.hansen" w:date="2017-12-11T18:46:00Z"/>
        </w:rPr>
        <w:pPrChange w:id="268" w:author="alex.hansen" w:date="2017-12-11T20:53:00Z">
          <w:pPr>
            <w:spacing w:line="480" w:lineRule="auto"/>
          </w:pPr>
        </w:pPrChange>
      </w:pPr>
      <w:del w:id="269" w:author="alex.hansen" w:date="2017-12-11T20:53:00Z">
        <w:r w:rsidDel="002A2BFD">
          <w:tab/>
        </w:r>
      </w:del>
      <w:moveFromRangeStart w:id="270" w:author="alex.hansen" w:date="2017-12-11T20:23:00Z" w:name="move500787137"/>
      <w:commentRangeStart w:id="271"/>
      <w:moveFrom w:id="272" w:author="alex.hansen" w:date="2017-12-11T20:23:00Z">
        <w:del w:id="273" w:author="alex.hansen" w:date="2017-12-11T20:53:00Z">
          <w:r w:rsidDel="002A2BFD">
            <w:delText xml:space="preserve">In the story of creation, God creates one tree and warns Adam that he should not touch the tree or even eat any fruit from it. Adam does not obey, and as a result of his betrayal he has chased away from the Garden of Eden and forced into a life of hardship for the rest of his life on Earth. In the book Jimmy has full knowledge that Oryx is off limits to him he still goes to her, his betrayal is punished by Crake, and he is forced to leave Paradice, </w:delText>
          </w:r>
        </w:del>
      </w:moveFrom>
      <w:moveFromRangeEnd w:id="270"/>
      <w:commentRangeEnd w:id="271"/>
      <w:del w:id="274" w:author="alex.hansen" w:date="2017-12-11T19:26:00Z">
        <w:r w:rsidR="009121A9" w:rsidDel="00F666B0">
          <w:rPr>
            <w:rStyle w:val="CommentReference"/>
          </w:rPr>
          <w:commentReference w:id="271"/>
        </w:r>
      </w:del>
      <w:del w:id="275" w:author="alex.hansen" w:date="2017-12-11T18:38:00Z">
        <w:r w:rsidDel="009121A9">
          <w:delText>hardships are forced onto him for the rest of his life. Additionally, in the snowman comparison of Adam, we realize that the companions who have been assigned by higher powers are insufficient and following need for companionship which is closer to the chain of evolution. For Adam his partner was Eve. In Atwood's novel, Snowman desperately needs a companion who is more understanding than the Crakers.</w:delText>
        </w:r>
      </w:del>
    </w:p>
    <w:p w14:paraId="6E33BB2D" w14:textId="7794A21D" w:rsidR="002F415C" w:rsidRDefault="002F415C">
      <w:pPr>
        <w:spacing w:line="480" w:lineRule="auto"/>
        <w:ind w:firstLine="720"/>
        <w:jc w:val="both"/>
        <w:pPrChange w:id="276" w:author="alex.hansen" w:date="2017-12-11T20:53:00Z">
          <w:pPr>
            <w:spacing w:line="480" w:lineRule="auto"/>
          </w:pPr>
        </w:pPrChange>
      </w:pPr>
      <w:del w:id="277" w:author="alex.hansen" w:date="2017-12-11T18:42:00Z">
        <w:r w:rsidDel="00B1742C">
          <w:tab/>
        </w:r>
      </w:del>
      <w:del w:id="278" w:author="alex.hansen" w:date="2017-12-11T18:39:00Z">
        <w:r w:rsidDel="009121A9">
          <w:delText xml:space="preserve">Moreover, </w:delText>
        </w:r>
      </w:del>
      <w:del w:id="279" w:author="alex.hansen" w:date="2017-12-11T18:40:00Z">
        <w:r w:rsidDel="00B1742C">
          <w:delText xml:space="preserve">Atwood portrays Snowman as being the last survivor of the Homo sapiens. He is compelled by his promise to look after the </w:delText>
        </w:r>
        <w:r w:rsidR="003E5C4C" w:rsidDel="00B1742C">
          <w:delText>Paradise</w:delText>
        </w:r>
        <w:r w:rsidDel="00B1742C">
          <w:delText xml:space="preserve"> project when Crake was absent; this has great significance to the story of Noah and the Ark that we read about in the bible.</w:delText>
        </w:r>
      </w:del>
      <w:moveFromRangeStart w:id="280" w:author="alex.hansen" w:date="2017-12-11T18:41:00Z" w:name="move500781010"/>
      <w:moveFrom w:id="281" w:author="alex.hansen" w:date="2017-12-11T18:41:00Z">
        <w:del w:id="282" w:author="alex.hansen" w:date="2017-12-11T18:42:00Z">
          <w:r w:rsidDel="00B1742C">
            <w:delText xml:space="preserve"> Crake is one of the greatest minds in society, and he has godlike qualities. Crake can control and to change creation; he can achieve this through technology that is made by him and his peers. </w:delText>
          </w:r>
        </w:del>
      </w:moveFrom>
      <w:moveFromRangeEnd w:id="280"/>
      <w:del w:id="283" w:author="alex.hansen" w:date="2017-12-11T18:42:00Z">
        <w:r w:rsidDel="00B1742C">
          <w:delText xml:space="preserve">He can create special babies who possessed any feature either physical, mental or spiritual. </w:delText>
        </w:r>
      </w:del>
      <w:del w:id="284" w:author="alex.hansen" w:date="2017-12-11T19:26:00Z">
        <w:r w:rsidDel="00F666B0">
          <w:delText>This ability to be like God is not only parallel to the transgression of man against God but it is also a command by God that man should ensure that creation continues</w:delText>
        </w:r>
        <w:r w:rsidR="00800BC4" w:rsidDel="00F666B0">
          <w:delText xml:space="preserve"> </w:delText>
        </w:r>
        <w:commentRangeStart w:id="285"/>
        <w:r w:rsidR="00422339" w:rsidRPr="00422339" w:rsidDel="00F666B0">
          <w:delText>(Wilson 397)</w:delText>
        </w:r>
        <w:r w:rsidDel="00F666B0">
          <w:delText xml:space="preserve">. </w:delText>
        </w:r>
        <w:commentRangeEnd w:id="285"/>
        <w:r w:rsidR="006D3150" w:rsidDel="00F666B0">
          <w:rPr>
            <w:rStyle w:val="CommentReference"/>
          </w:rPr>
          <w:commentReference w:id="285"/>
        </w:r>
        <w:r w:rsidDel="00F666B0">
          <w:delText>Noah led the animals into the ark in twos and in this way so did Snowman lead the Crakers, women, and children and also the men. The most evident similarity between Snowman and Noah from the bible is that they were both selected by higher powers from above so that they could survive the devastation that followed the populations there.</w:delText>
        </w:r>
      </w:del>
    </w:p>
    <w:p w14:paraId="51A0A7DB" w14:textId="1F3D61F9" w:rsidR="002F415C" w:rsidDel="002A2BFD" w:rsidRDefault="002F415C">
      <w:pPr>
        <w:spacing w:line="480" w:lineRule="auto"/>
        <w:jc w:val="both"/>
        <w:rPr>
          <w:del w:id="286" w:author="alex.hansen" w:date="2017-12-11T20:54:00Z"/>
        </w:rPr>
        <w:pPrChange w:id="287" w:author="alex.hansen" w:date="2017-12-11T15:38:00Z">
          <w:pPr>
            <w:spacing w:line="480" w:lineRule="auto"/>
          </w:pPr>
        </w:pPrChange>
      </w:pPr>
      <w:del w:id="288" w:author="alex.hansen" w:date="2017-12-11T20:54:00Z">
        <w:r w:rsidDel="002A2BFD">
          <w:tab/>
        </w:r>
      </w:del>
      <w:del w:id="289" w:author="alex.hansen" w:date="2017-12-11T19:26:00Z">
        <w:r w:rsidDel="00F666B0">
          <w:delText>In the Novel, we read that as</w:delText>
        </w:r>
      </w:del>
      <w:del w:id="290" w:author="alex.hansen" w:date="2017-12-11T20:54:00Z">
        <w:r w:rsidDel="002A2BFD">
          <w:delText xml:space="preserve"> </w:delText>
        </w:r>
      </w:del>
      <w:del w:id="291" w:author="alex.hansen" w:date="2017-12-11T19:48:00Z">
        <w:r w:rsidDel="00191D3C">
          <w:delText>Snowman</w:delText>
        </w:r>
      </w:del>
      <w:del w:id="292" w:author="alex.hansen" w:date="2017-12-11T20:54:00Z">
        <w:r w:rsidDel="002A2BFD">
          <w:delText xml:space="preserve"> returned from his </w:delText>
        </w:r>
      </w:del>
      <w:del w:id="293" w:author="alex.hansen" w:date="2017-12-11T19:27:00Z">
        <w:r w:rsidDel="00F666B0">
          <w:delText>foray</w:delText>
        </w:r>
      </w:del>
      <w:del w:id="294" w:author="alex.hansen" w:date="2017-12-11T20:54:00Z">
        <w:r w:rsidDel="002A2BFD">
          <w:delText xml:space="preserve">, he enters the compound and finds that the </w:delText>
        </w:r>
      </w:del>
      <w:del w:id="295" w:author="alex.hansen" w:date="2017-12-11T19:48:00Z">
        <w:r w:rsidDel="00191D3C">
          <w:delText>Crake</w:delText>
        </w:r>
      </w:del>
      <w:del w:id="296" w:author="alex.hansen" w:date="2017-12-11T20:54:00Z">
        <w:r w:rsidDel="002A2BFD">
          <w:delText xml:space="preserve">rs had created an idol of him and were shouting his name in a manner that sounded like they were saying Amen, he thought that next they would invent idols and grave goods and eventually sin. This can be related to the story of Moses from the bible who had gone to the mountains to pray, and when he returned he found the Israelites had created false gods whom they were now praising, he was so angry with them because of this. </w:delText>
        </w:r>
      </w:del>
      <w:del w:id="297" w:author="alex.hansen" w:date="2017-12-11T19:28:00Z">
        <w:r w:rsidDel="00F666B0">
          <w:delText>Through this novel we can see that it is t</w:delText>
        </w:r>
      </w:del>
      <w:del w:id="298" w:author="alex.hansen" w:date="2017-12-11T20:54:00Z">
        <w:r w:rsidDel="002A2BFD">
          <w:delText>he nature of humans to be existential and also to wonder where he came from and how creation came to be</w:delText>
        </w:r>
      </w:del>
      <w:del w:id="299" w:author="alex.hansen" w:date="2017-12-11T19:29:00Z">
        <w:r w:rsidDel="00F666B0">
          <w:delText>, the novel also shows that i</w:delText>
        </w:r>
      </w:del>
      <w:del w:id="300" w:author="alex.hansen" w:date="2017-12-11T20:54:00Z">
        <w:r w:rsidDel="002A2BFD">
          <w:delText xml:space="preserve">t is natural to invent possible answers to these questions although some </w:delText>
        </w:r>
      </w:del>
      <w:del w:id="301" w:author="alex.hansen" w:date="2017-12-11T19:29:00Z">
        <w:r w:rsidDel="00F666B0">
          <w:delText xml:space="preserve">questions </w:delText>
        </w:r>
      </w:del>
      <w:del w:id="302" w:author="alex.hansen" w:date="2017-12-11T20:54:00Z">
        <w:r w:rsidDel="002A2BFD">
          <w:delText>do not exist.</w:delText>
        </w:r>
      </w:del>
    </w:p>
    <w:p w14:paraId="1B5455CD" w14:textId="38379545" w:rsidR="004649D9" w:rsidRDefault="00F723A3" w:rsidP="00A64F7F">
      <w:pPr>
        <w:spacing w:line="480" w:lineRule="auto"/>
        <w:ind w:firstLine="720"/>
        <w:jc w:val="both"/>
        <w:rPr>
          <w:ins w:id="303" w:author="alex.hansen" w:date="2017-12-11T20:47:00Z"/>
        </w:rPr>
      </w:pPr>
      <w:commentRangeStart w:id="304"/>
      <w:del w:id="305" w:author="alex.hansen" w:date="2017-12-11T19:30:00Z">
        <w:r w:rsidDel="00F666B0">
          <w:delText>`</w:delText>
        </w:r>
        <w:r w:rsidR="004649D9" w:rsidDel="00F666B0">
          <w:delText>Margaret Atwood articulates several religious themes in her novel Oryx and Crake. The writer refers to t</w:delText>
        </w:r>
      </w:del>
      <w:del w:id="306" w:author="alex.hansen" w:date="2017-12-11T19:38:00Z">
        <w:r w:rsidR="004649D9" w:rsidDel="00A64F7F">
          <w:delText>he creation of the crackers. “Crake made the bones of the children of Crake out of coral on the beach, and then he made their flesh out of a mango</w:delText>
        </w:r>
        <w:r w:rsidR="00E72E82" w:rsidDel="00A64F7F">
          <w:delText xml:space="preserve"> </w:delText>
        </w:r>
        <w:r w:rsidR="00E72E82" w:rsidRPr="00E72E82" w:rsidDel="00A64F7F">
          <w:delText>(Bloom 45)</w:delText>
        </w:r>
        <w:r w:rsidR="004649D9" w:rsidDel="00A64F7F">
          <w:delText>. But the children of Oryx hatched out of an egg, a giant egg laid by Oryx herself. She laid two eggs: one full of animals and birds and fish, and the other one full of words. But the egg of words hatched first, and the children of Crake had already been created by then, and they’d eaten up all the words because they were hungry, and so there were no words left over then the second egg hatched, and that is why the animals can’t talk.” (Snowman. 116)</w:delText>
        </w:r>
      </w:del>
      <w:del w:id="307" w:author="alex.hansen" w:date="2017-12-11T19:32:00Z">
        <w:r w:rsidR="004649D9" w:rsidDel="00F666B0">
          <w:delText xml:space="preserve"> “</w:delText>
        </w:r>
      </w:del>
      <w:del w:id="308" w:author="alex.hansen" w:date="2017-12-11T19:38:00Z">
        <w:r w:rsidR="004649D9" w:rsidDel="00A64F7F">
          <w:delText xml:space="preserve">. </w:delText>
        </w:r>
      </w:del>
      <w:r w:rsidR="004649D9">
        <w:t>The reference of bringing forth created beings shows presence of a higher being (</w:t>
      </w:r>
      <w:del w:id="309" w:author="alex.hansen" w:date="2017-12-11T19:48:00Z">
        <w:r w:rsidR="004649D9" w:rsidDel="00191D3C">
          <w:delText>crake</w:delText>
        </w:r>
      </w:del>
      <w:ins w:id="310" w:author="alex.hansen" w:date="2017-12-11T19:48:00Z">
        <w:r w:rsidR="00191D3C">
          <w:t>Crake</w:t>
        </w:r>
      </w:ins>
      <w:r w:rsidR="004649D9">
        <w:t>) who is even the provider of his creation:  ‘This is the one fish chosen for you tonight</w:t>
      </w:r>
      <w:del w:id="311" w:author="alex.hansen" w:date="2017-12-11T19:38:00Z">
        <w:r w:rsidR="004649D9" w:rsidDel="00A64F7F">
          <w:delText xml:space="preserve">’ says…Empress Josephine, or else Madame Curie or Sojourner Truth, </w:delText>
        </w:r>
      </w:del>
      <w:ins w:id="312" w:author="alex.hansen" w:date="2017-12-11T19:38:00Z">
        <w:r w:rsidR="00A64F7F">
          <w:t xml:space="preserve"> </w:t>
        </w:r>
      </w:ins>
      <w:del w:id="313" w:author="alex.hansen" w:date="2017-12-11T19:38:00Z">
        <w:r w:rsidR="004649D9" w:rsidDel="00A64F7F">
          <w:delText>’</w:delText>
        </w:r>
      </w:del>
      <w:r w:rsidR="004649D9">
        <w:t xml:space="preserve">this is the fish </w:t>
      </w:r>
      <w:del w:id="314" w:author="alex.hansen" w:date="2017-12-11T19:48:00Z">
        <w:r w:rsidR="004649D9" w:rsidDel="00191D3C">
          <w:delText>Oryx</w:delText>
        </w:r>
      </w:del>
      <w:ins w:id="315" w:author="alex.hansen" w:date="2017-12-11T19:48:00Z">
        <w:r w:rsidR="00191D3C">
          <w:t>Oryx</w:t>
        </w:r>
      </w:ins>
      <w:r w:rsidR="004649D9">
        <w:t xml:space="preserve"> gives you.’ ”. The </w:t>
      </w:r>
      <w:del w:id="316" w:author="alex.hansen" w:date="2017-12-11T19:48:00Z">
        <w:r w:rsidR="004649D9" w:rsidDel="00191D3C">
          <w:delText>crack</w:delText>
        </w:r>
      </w:del>
      <w:del w:id="317" w:author="alex.hansen" w:date="2017-12-11T19:49:00Z">
        <w:r w:rsidR="004649D9" w:rsidDel="00191D3C">
          <w:delText>ers</w:delText>
        </w:r>
      </w:del>
      <w:ins w:id="318" w:author="alex.hansen" w:date="2017-12-11T19:49:00Z">
        <w:r w:rsidR="00191D3C">
          <w:t>Crakers</w:t>
        </w:r>
      </w:ins>
      <w:r w:rsidR="004649D9">
        <w:t xml:space="preserve"> are also told that </w:t>
      </w:r>
      <w:del w:id="319" w:author="alex.hansen" w:date="2017-12-11T19:48:00Z">
        <w:r w:rsidR="004649D9" w:rsidDel="00191D3C">
          <w:delText>crake</w:delText>
        </w:r>
      </w:del>
      <w:ins w:id="320" w:author="alex.hansen" w:date="2017-12-11T19:48:00Z">
        <w:r w:rsidR="00191D3C">
          <w:t>Crake</w:t>
        </w:r>
      </w:ins>
      <w:r w:rsidR="004649D9">
        <w:t xml:space="preserve"> their crater was not born but came down from heaven like thunder. “Oh </w:t>
      </w:r>
      <w:del w:id="321" w:author="alex.hansen" w:date="2017-12-11T19:48:00Z">
        <w:r w:rsidR="004649D9" w:rsidDel="00191D3C">
          <w:delText>Snowman</w:delText>
        </w:r>
      </w:del>
      <w:ins w:id="322" w:author="alex.hansen" w:date="2017-12-11T19:48:00Z">
        <w:r w:rsidR="00191D3C">
          <w:t>Snowman</w:t>
        </w:r>
      </w:ins>
      <w:r w:rsidR="004649D9">
        <w:t xml:space="preserve">, tell us about when </w:t>
      </w:r>
      <w:del w:id="323" w:author="alex.hansen" w:date="2017-12-11T19:48:00Z">
        <w:r w:rsidR="004649D9" w:rsidDel="00191D3C">
          <w:delText>Crake</w:delText>
        </w:r>
      </w:del>
      <w:ins w:id="324" w:author="alex.hansen" w:date="2017-12-11T19:48:00Z">
        <w:r w:rsidR="00191D3C">
          <w:t>Crake</w:t>
        </w:r>
      </w:ins>
      <w:r w:rsidR="004649D9">
        <w:t xml:space="preserve"> was born, ‘ says one the women, ” and </w:t>
      </w:r>
      <w:del w:id="325" w:author="alex.hansen" w:date="2017-12-11T19:48:00Z">
        <w:r w:rsidR="004649D9" w:rsidDel="00191D3C">
          <w:delText>Snowman</w:delText>
        </w:r>
      </w:del>
      <w:ins w:id="326" w:author="alex.hansen" w:date="2017-12-11T19:48:00Z">
        <w:r w:rsidR="00191D3C">
          <w:t>Snowman</w:t>
        </w:r>
      </w:ins>
      <w:r w:rsidR="004649D9">
        <w:t xml:space="preserve"> responds, “</w:t>
      </w:r>
      <w:del w:id="327" w:author="alex.hansen" w:date="2017-12-11T19:48:00Z">
        <w:r w:rsidR="004649D9" w:rsidDel="00191D3C">
          <w:delText>Crake</w:delText>
        </w:r>
      </w:del>
      <w:ins w:id="328" w:author="alex.hansen" w:date="2017-12-11T19:48:00Z">
        <w:r w:rsidR="00191D3C">
          <w:t>Crake</w:t>
        </w:r>
      </w:ins>
      <w:r w:rsidR="004649D9">
        <w:t xml:space="preserve"> was never born. He came down out of the sky, like thunder.</w:t>
      </w:r>
      <w:commentRangeEnd w:id="304"/>
      <w:r w:rsidR="00A64F7F">
        <w:rPr>
          <w:rStyle w:val="CommentReference"/>
        </w:rPr>
        <w:commentReference w:id="304"/>
      </w:r>
    </w:p>
    <w:p w14:paraId="4766579A" w14:textId="6DAF8BB6" w:rsidR="003916ED" w:rsidRDefault="003916ED" w:rsidP="00D37F1A">
      <w:pPr>
        <w:spacing w:line="480" w:lineRule="auto"/>
        <w:ind w:firstLine="720"/>
        <w:jc w:val="both"/>
        <w:rPr>
          <w:ins w:id="329" w:author="alex.hansen" w:date="2017-12-11T20:35:00Z"/>
        </w:rPr>
      </w:pPr>
      <w:commentRangeStart w:id="330"/>
      <w:ins w:id="331" w:author="alex.hansen" w:date="2017-12-11T20:47:00Z">
        <w:r>
          <w:lastRenderedPageBreak/>
          <w:t xml:space="preserve">Considering Oryx, she is portrayed by Snowman as the mother of animals and words. This can compare to </w:t>
        </w:r>
        <w:proofErr w:type="spellStart"/>
        <w:r>
          <w:t>Gaias</w:t>
        </w:r>
        <w:proofErr w:type="spellEnd"/>
        <w:r>
          <w:t xml:space="preserve"> the Greek goddess of earth and the earth itself being the mother of all. Just in the same way </w:t>
        </w:r>
        <w:proofErr w:type="spellStart"/>
        <w:r>
          <w:t>Gaias</w:t>
        </w:r>
        <w:proofErr w:type="spellEnd"/>
        <w:r>
          <w:t xml:space="preserve"> is the mother of nature and animals Oryx is also portrayed in the same manner. Oryx also gave the Crakers words according to Snowman, and in paradise dome, she taught them about nature and animals she can be seen as a goddess of wisdom. This is similar to Athena in Greek mythology.</w:t>
        </w:r>
      </w:ins>
      <w:commentRangeEnd w:id="330"/>
      <w:ins w:id="332" w:author="alex.hansen" w:date="2017-12-11T20:49:00Z">
        <w:r w:rsidR="002A2BFD">
          <w:rPr>
            <w:rStyle w:val="CommentReference"/>
          </w:rPr>
          <w:commentReference w:id="330"/>
        </w:r>
      </w:ins>
    </w:p>
    <w:p w14:paraId="5D5C6FE4" w14:textId="77777777" w:rsidR="00BF23AD" w:rsidRDefault="00BF23AD" w:rsidP="00BF23AD">
      <w:pPr>
        <w:spacing w:line="480" w:lineRule="auto"/>
        <w:ind w:firstLine="720"/>
        <w:jc w:val="both"/>
        <w:rPr>
          <w:ins w:id="333" w:author="alex.hansen" w:date="2017-12-11T20:36:00Z"/>
        </w:rPr>
      </w:pPr>
      <w:commentRangeStart w:id="334"/>
      <w:ins w:id="335" w:author="alex.hansen" w:date="2017-12-11T20:35:00Z">
        <w:r>
          <w:t xml:space="preserve">When the children of Crake start enquiring of their heritage and history out of curiosity, Snowman concocts stories that show Crake as the savior of the human race and to assure the Crakers that they have a purpose. "Crake took the chaos, and he poured it away… He cleared away the dirt; he cleared room… For his children! For the Children of Crake!" (Atwood 103). </w:t>
        </w:r>
      </w:ins>
      <w:commentRangeEnd w:id="334"/>
      <w:ins w:id="336" w:author="alex.hansen" w:date="2017-12-11T20:36:00Z">
        <w:r>
          <w:rPr>
            <w:rStyle w:val="CommentReference"/>
          </w:rPr>
          <w:commentReference w:id="334"/>
        </w:r>
      </w:ins>
    </w:p>
    <w:p w14:paraId="6D094858" w14:textId="45D6D2A9" w:rsidR="00BF23AD" w:rsidRDefault="00BF23AD">
      <w:pPr>
        <w:spacing w:line="480" w:lineRule="auto"/>
        <w:ind w:firstLine="720"/>
        <w:jc w:val="both"/>
        <w:pPrChange w:id="337" w:author="alex.hansen" w:date="2017-12-11T20:35:00Z">
          <w:pPr>
            <w:spacing w:line="480" w:lineRule="auto"/>
          </w:pPr>
        </w:pPrChange>
      </w:pPr>
      <w:commentRangeStart w:id="338"/>
      <w:ins w:id="339" w:author="alex.hansen" w:date="2017-12-11T20:35:00Z">
        <w:r>
          <w:t>He puts himself as the bridge between Oryx and Crake and the Crakers that he is seen as some prophet to relay messages to and from. Snowman needs to be listened to and be believed although most of what comes out of his mouth are usually made up stories.</w:t>
        </w:r>
      </w:ins>
      <w:commentRangeEnd w:id="338"/>
      <w:ins w:id="340" w:author="alex.hansen" w:date="2017-12-11T20:36:00Z">
        <w:r w:rsidR="009A7F2D">
          <w:rPr>
            <w:rStyle w:val="CommentReference"/>
          </w:rPr>
          <w:commentReference w:id="338"/>
        </w:r>
      </w:ins>
    </w:p>
    <w:p w14:paraId="1D2D034B" w14:textId="77777777" w:rsidR="00BF23AD" w:rsidRDefault="00BF23AD" w:rsidP="00BF23AD">
      <w:pPr>
        <w:spacing w:line="480" w:lineRule="auto"/>
        <w:ind w:firstLine="720"/>
        <w:jc w:val="both"/>
        <w:rPr>
          <w:ins w:id="341" w:author="alex.hansen" w:date="2017-12-11T20:32:00Z"/>
        </w:rPr>
      </w:pPr>
      <w:commentRangeStart w:id="342"/>
      <w:ins w:id="343" w:author="alex.hansen" w:date="2017-12-11T20:32:00Z">
        <w:r>
          <w:t xml:space="preserve">When Crake </w:t>
        </w:r>
        <w:proofErr w:type="gramStart"/>
        <w:r>
          <w:t>creates  his</w:t>
        </w:r>
        <w:proofErr w:type="gramEnd"/>
        <w:r>
          <w:t xml:space="preserve"> new species, he says he would remove a cluster of neurons which he refers to ‘the god neuron’ so that the new creation will be devoid of believe and religion. </w:t>
        </w:r>
        <w:commentRangeEnd w:id="342"/>
        <w:r>
          <w:rPr>
            <w:rStyle w:val="CommentReference"/>
          </w:rPr>
          <w:commentReference w:id="342"/>
        </w:r>
      </w:ins>
    </w:p>
    <w:p w14:paraId="1C75EA1B" w14:textId="77777777" w:rsidR="009A7F2D" w:rsidRDefault="004649D9" w:rsidP="00191D3C">
      <w:pPr>
        <w:spacing w:line="480" w:lineRule="auto"/>
        <w:ind w:firstLine="720"/>
        <w:jc w:val="both"/>
        <w:rPr>
          <w:ins w:id="344" w:author="alex.hansen" w:date="2017-12-11T20:38:00Z"/>
        </w:rPr>
      </w:pPr>
      <w:commentRangeStart w:id="345"/>
      <w:del w:id="346" w:author="alex.hansen" w:date="2017-12-11T19:41:00Z">
        <w:r w:rsidDel="00A64F7F">
          <w:delText xml:space="preserve">First, we see crakers being granted the status of gods by snowman which therefore translates that snowman is a prophet or a messenger. </w:delText>
        </w:r>
      </w:del>
      <w:r>
        <w:t xml:space="preserve">Though </w:t>
      </w:r>
      <w:del w:id="347" w:author="alex.hansen" w:date="2017-12-11T19:48:00Z">
        <w:r w:rsidDel="00191D3C">
          <w:delText>crake</w:delText>
        </w:r>
      </w:del>
      <w:ins w:id="348" w:author="alex.hansen" w:date="2017-12-11T19:48:00Z">
        <w:r w:rsidR="00191D3C">
          <w:t>Crake</w:t>
        </w:r>
      </w:ins>
      <w:r>
        <w:t xml:space="preserve"> pushes to destroy all institutions that seek to advance society, including religion, the </w:t>
      </w:r>
      <w:del w:id="349" w:author="alex.hansen" w:date="2017-12-11T19:48:00Z">
        <w:r w:rsidDel="00191D3C">
          <w:delText>Crake</w:delText>
        </w:r>
      </w:del>
      <w:ins w:id="350" w:author="alex.hansen" w:date="2017-12-11T19:48:00Z">
        <w:r w:rsidR="00191D3C">
          <w:t>Crake</w:t>
        </w:r>
      </w:ins>
      <w:r>
        <w:t xml:space="preserve">rs had by this time learned and started practicing religion in their day to day life. This, therefore, makes religion an essential part of life. The </w:t>
      </w:r>
      <w:del w:id="351" w:author="alex.hansen" w:date="2017-12-11T19:48:00Z">
        <w:r w:rsidDel="00191D3C">
          <w:delText>Crake</w:delText>
        </w:r>
      </w:del>
      <w:ins w:id="352" w:author="alex.hansen" w:date="2017-12-11T19:48:00Z">
        <w:r w:rsidR="00191D3C">
          <w:t>Crake</w:t>
        </w:r>
      </w:ins>
      <w:r>
        <w:t xml:space="preserve">rs are seen asking about their creator and even going into the trances to talk to </w:t>
      </w:r>
      <w:del w:id="353" w:author="alex.hansen" w:date="2017-12-11T19:48:00Z">
        <w:r w:rsidDel="00191D3C">
          <w:delText>Oryx</w:delText>
        </w:r>
      </w:del>
      <w:ins w:id="354" w:author="alex.hansen" w:date="2017-12-11T19:48:00Z">
        <w:r w:rsidR="00191D3C">
          <w:t>Oryx</w:t>
        </w:r>
      </w:ins>
      <w:r>
        <w:t xml:space="preserve"> or </w:t>
      </w:r>
      <w:del w:id="355" w:author="alex.hansen" w:date="2017-12-11T19:48:00Z">
        <w:r w:rsidDel="00191D3C">
          <w:delText>crake</w:delText>
        </w:r>
      </w:del>
      <w:ins w:id="356" w:author="alex.hansen" w:date="2017-12-11T19:48:00Z">
        <w:r w:rsidR="00191D3C">
          <w:t>Crake</w:t>
        </w:r>
      </w:ins>
      <w:r>
        <w:t xml:space="preserve"> almost in a similar way to prayer. It is evident that this community with which </w:t>
      </w:r>
      <w:del w:id="357" w:author="alex.hansen" w:date="2017-12-11T19:48:00Z">
        <w:r w:rsidDel="00191D3C">
          <w:delText>snowman</w:delText>
        </w:r>
      </w:del>
      <w:ins w:id="358" w:author="alex.hansen" w:date="2017-12-11T19:48:00Z">
        <w:r w:rsidR="00191D3C">
          <w:t>Snowman</w:t>
        </w:r>
      </w:ins>
      <w:r>
        <w:t xml:space="preserve"> lives is centered in a sort of religion which revolves around </w:t>
      </w:r>
      <w:del w:id="359" w:author="alex.hansen" w:date="2017-12-11T19:48:00Z">
        <w:r w:rsidDel="00191D3C">
          <w:delText>Oryx</w:delText>
        </w:r>
      </w:del>
      <w:ins w:id="360" w:author="alex.hansen" w:date="2017-12-11T19:48:00Z">
        <w:r w:rsidR="00191D3C">
          <w:t>Oryx</w:t>
        </w:r>
      </w:ins>
      <w:r>
        <w:t xml:space="preserve"> and </w:t>
      </w:r>
      <w:del w:id="361" w:author="alex.hansen" w:date="2017-12-11T19:48:00Z">
        <w:r w:rsidDel="00191D3C">
          <w:delText>crake</w:delText>
        </w:r>
      </w:del>
      <w:ins w:id="362" w:author="alex.hansen" w:date="2017-12-11T19:48:00Z">
        <w:r w:rsidR="00191D3C">
          <w:t>Crake</w:t>
        </w:r>
      </w:ins>
      <w:r>
        <w:t xml:space="preserve"> whereas </w:t>
      </w:r>
      <w:del w:id="363" w:author="alex.hansen" w:date="2017-12-11T19:48:00Z">
        <w:r w:rsidDel="00191D3C">
          <w:delText>snowman</w:delText>
        </w:r>
      </w:del>
      <w:ins w:id="364" w:author="alex.hansen" w:date="2017-12-11T19:48:00Z">
        <w:r w:rsidR="00191D3C">
          <w:t>Snowman</w:t>
        </w:r>
      </w:ins>
      <w:r>
        <w:t xml:space="preserve"> acts as if he is the pr</w:t>
      </w:r>
      <w:ins w:id="365" w:author="alex.hansen" w:date="2017-12-11T19:42:00Z">
        <w:r w:rsidR="00A64F7F">
          <w:t>ophet</w:t>
        </w:r>
      </w:ins>
      <w:del w:id="366" w:author="alex.hansen" w:date="2017-12-11T19:42:00Z">
        <w:r w:rsidDel="00A64F7F">
          <w:delText>iest</w:delText>
        </w:r>
      </w:del>
      <w:r>
        <w:t xml:space="preserve"> or messenger.  This is a clear testament that</w:t>
      </w:r>
      <w:ins w:id="367" w:author="alex.hansen" w:date="2017-12-11T19:45:00Z">
        <w:r w:rsidR="00191D3C">
          <w:t xml:space="preserve"> </w:t>
        </w:r>
      </w:ins>
      <w:del w:id="368" w:author="alex.hansen" w:date="2017-12-11T19:45:00Z">
        <w:r w:rsidDel="00191D3C">
          <w:delText xml:space="preserve"> although</w:delText>
        </w:r>
      </w:del>
      <w:del w:id="369" w:author="alex.hansen" w:date="2017-12-11T19:57:00Z">
        <w:r w:rsidDel="00CF3B07">
          <w:delText xml:space="preserve"> </w:delText>
        </w:r>
      </w:del>
      <w:del w:id="370" w:author="alex.hansen" w:date="2017-12-11T19:48:00Z">
        <w:r w:rsidDel="00191D3C">
          <w:delText>crake</w:delText>
        </w:r>
      </w:del>
      <w:ins w:id="371" w:author="alex.hansen" w:date="2017-12-11T19:48:00Z">
        <w:r w:rsidR="00191D3C">
          <w:t>Crake</w:t>
        </w:r>
      </w:ins>
      <w:r>
        <w:t xml:space="preserve"> </w:t>
      </w:r>
      <w:ins w:id="372" w:author="alex.hansen" w:date="2017-12-11T19:45:00Z">
        <w:r w:rsidR="00191D3C">
          <w:t>failed</w:t>
        </w:r>
      </w:ins>
      <w:del w:id="373" w:author="alex.hansen" w:date="2017-12-11T19:45:00Z">
        <w:r w:rsidDel="00191D3C">
          <w:delText>wanted</w:delText>
        </w:r>
      </w:del>
      <w:r>
        <w:t xml:space="preserve"> to remove </w:t>
      </w:r>
      <w:ins w:id="374" w:author="alex.hansen" w:date="2017-12-11T19:45:00Z">
        <w:r w:rsidR="00191D3C">
          <w:t>the</w:t>
        </w:r>
      </w:ins>
      <w:del w:id="375" w:author="alex.hansen" w:date="2017-12-11T19:45:00Z">
        <w:r w:rsidDel="00191D3C">
          <w:delText>all</w:delText>
        </w:r>
      </w:del>
      <w:r>
        <w:t xml:space="preserve"> ‘god spot’ from the </w:t>
      </w:r>
      <w:del w:id="376" w:author="alex.hansen" w:date="2017-12-11T19:48:00Z">
        <w:r w:rsidDel="00191D3C">
          <w:delText>crack</w:delText>
        </w:r>
      </w:del>
      <w:del w:id="377" w:author="alex.hansen" w:date="2017-12-11T19:49:00Z">
        <w:r w:rsidDel="00191D3C">
          <w:delText>ers</w:delText>
        </w:r>
      </w:del>
      <w:ins w:id="378" w:author="alex.hansen" w:date="2017-12-11T19:49:00Z">
        <w:r w:rsidR="00191D3C">
          <w:t>Crakers</w:t>
        </w:r>
      </w:ins>
      <w:ins w:id="379" w:author="alex.hansen" w:date="2017-12-11T19:45:00Z">
        <w:r w:rsidR="00191D3C">
          <w:t>.</w:t>
        </w:r>
      </w:ins>
      <w:del w:id="380" w:author="alex.hansen" w:date="2017-12-11T19:45:00Z">
        <w:r w:rsidDel="00191D3C">
          <w:delText>,</w:delText>
        </w:r>
      </w:del>
      <w:r>
        <w:t xml:space="preserve"> </w:t>
      </w:r>
      <w:ins w:id="381" w:author="alex.hansen" w:date="2017-12-11T19:45:00Z">
        <w:r w:rsidR="00191D3C">
          <w:t>T</w:t>
        </w:r>
      </w:ins>
      <w:del w:id="382" w:author="alex.hansen" w:date="2017-12-11T19:45:00Z">
        <w:r w:rsidDel="00191D3C">
          <w:delText>t</w:delText>
        </w:r>
      </w:del>
      <w:r>
        <w:t xml:space="preserve">hey still found a </w:t>
      </w:r>
      <w:r>
        <w:lastRenderedPageBreak/>
        <w:t xml:space="preserve">way to incorporate religion and worship through this is understood naturally to be more of human nature. </w:t>
      </w:r>
      <w:commentRangeEnd w:id="345"/>
      <w:r w:rsidR="009A7F2D">
        <w:rPr>
          <w:rStyle w:val="CommentReference"/>
        </w:rPr>
        <w:commentReference w:id="345"/>
      </w:r>
    </w:p>
    <w:p w14:paraId="0D6C59C4" w14:textId="40382C6B" w:rsidR="004649D9" w:rsidDel="00191D3C" w:rsidRDefault="004649D9">
      <w:pPr>
        <w:spacing w:line="480" w:lineRule="auto"/>
        <w:ind w:firstLine="720"/>
        <w:jc w:val="both"/>
        <w:rPr>
          <w:del w:id="383" w:author="alex.hansen" w:date="2017-12-11T19:46:00Z"/>
        </w:rPr>
        <w:pPrChange w:id="384" w:author="alex.hansen" w:date="2017-12-11T19:46:00Z">
          <w:pPr>
            <w:spacing w:line="480" w:lineRule="auto"/>
          </w:pPr>
        </w:pPrChange>
      </w:pPr>
      <w:del w:id="385" w:author="alex.hansen" w:date="2017-12-11T19:46:00Z">
        <w:r w:rsidDel="00191D3C">
          <w:delText>The crackers show the tendency of knowing what is right and what is wrong as eviden</w:delText>
        </w:r>
      </w:del>
      <w:del w:id="386" w:author="alex.hansen" w:date="2017-12-11T19:42:00Z">
        <w:r w:rsidDel="00A64F7F">
          <w:delText>ced</w:delText>
        </w:r>
      </w:del>
      <w:del w:id="387" w:author="alex.hansen" w:date="2017-12-11T19:46:00Z">
        <w:r w:rsidDel="00191D3C">
          <w:delText xml:space="preserve"> by </w:delText>
        </w:r>
      </w:del>
      <w:del w:id="388" w:author="alex.hansen" w:date="2017-12-11T19:42:00Z">
        <w:r w:rsidDel="00A64F7F">
          <w:delText>their reaction when the bobkitten bikes a boy.</w:delText>
        </w:r>
      </w:del>
    </w:p>
    <w:p w14:paraId="10BC61D6" w14:textId="61B806C1" w:rsidR="004649D9" w:rsidDel="009A7F2D" w:rsidRDefault="004649D9">
      <w:pPr>
        <w:spacing w:line="480" w:lineRule="auto"/>
        <w:ind w:firstLine="720"/>
        <w:jc w:val="both"/>
        <w:rPr>
          <w:del w:id="389" w:author="alex.hansen" w:date="2017-12-11T20:39:00Z"/>
        </w:rPr>
        <w:pPrChange w:id="390" w:author="alex.hansen" w:date="2017-12-11T19:46:00Z">
          <w:pPr>
            <w:spacing w:line="480" w:lineRule="auto"/>
          </w:pPr>
        </w:pPrChange>
      </w:pPr>
      <w:del w:id="391" w:author="alex.hansen" w:date="2017-12-11T19:46:00Z">
        <w:r w:rsidDel="00191D3C">
          <w:delText xml:space="preserve">Although this novel tends to show some </w:delText>
        </w:r>
        <w:r w:rsidR="00F723A3" w:rsidDel="00191D3C">
          <w:delText>antithetic</w:delText>
        </w:r>
        <w:r w:rsidDel="00191D3C">
          <w:delText xml:space="preserve"> tendencies especially in crake, it e</w:delText>
        </w:r>
      </w:del>
      <w:del w:id="392" w:author="alex.hansen" w:date="2017-12-11T20:39:00Z">
        <w:r w:rsidDel="009A7F2D">
          <w:delText xml:space="preserve">ventually shows that religion is important and that humans will always find a way to worship or will most likely look for a higher power. The behavior of </w:delText>
        </w:r>
      </w:del>
      <w:del w:id="393" w:author="alex.hansen" w:date="2017-12-11T19:48:00Z">
        <w:r w:rsidDel="00191D3C">
          <w:delText>crack</w:delText>
        </w:r>
      </w:del>
      <w:del w:id="394" w:author="alex.hansen" w:date="2017-12-11T19:49:00Z">
        <w:r w:rsidDel="00191D3C">
          <w:delText>ers</w:delText>
        </w:r>
      </w:del>
      <w:del w:id="395" w:author="alex.hansen" w:date="2017-12-11T20:39:00Z">
        <w:r w:rsidDel="009A7F2D">
          <w:delText xml:space="preserve"> can demonstrate this idea of looking for a higher being</w:delText>
        </w:r>
      </w:del>
      <w:del w:id="396" w:author="alex.hansen" w:date="2017-12-11T19:47:00Z">
        <w:r w:rsidDel="00191D3C">
          <w:delText xml:space="preserve"> .they are inquisitive about oryx and crake, and they end up worshiping or praying to them.</w:delText>
        </w:r>
      </w:del>
      <w:del w:id="397" w:author="alex.hansen" w:date="2017-12-11T20:39:00Z">
        <w:r w:rsidDel="009A7F2D">
          <w:delText xml:space="preserve"> </w:delText>
        </w:r>
      </w:del>
    </w:p>
    <w:p w14:paraId="260219F9" w14:textId="50399884" w:rsidR="004649D9" w:rsidDel="009A7F2D" w:rsidRDefault="004649D9">
      <w:pPr>
        <w:spacing w:line="480" w:lineRule="auto"/>
        <w:ind w:firstLine="720"/>
        <w:jc w:val="both"/>
        <w:rPr>
          <w:del w:id="398" w:author="alex.hansen" w:date="2017-12-11T20:41:00Z"/>
        </w:rPr>
        <w:pPrChange w:id="399" w:author="alex.hansen" w:date="2017-12-11T19:40:00Z">
          <w:pPr>
            <w:spacing w:line="480" w:lineRule="auto"/>
          </w:pPr>
        </w:pPrChange>
      </w:pPr>
      <w:commentRangeStart w:id="400"/>
      <w:del w:id="401" w:author="alex.hansen" w:date="2017-12-11T19:47:00Z">
        <w:r w:rsidDel="00191D3C">
          <w:delText xml:space="preserve">In the novel, crake attends Watson-crick </w:delText>
        </w:r>
        <w:r w:rsidR="008312E0" w:rsidDel="00191D3C">
          <w:delText>University</w:delText>
        </w:r>
        <w:r w:rsidDel="00191D3C">
          <w:delText xml:space="preserve">, and when Jimmy comes to see him, crake takes him to the wolvogs and refers to them as creatures that keep god and nature in check. </w:delText>
        </w:r>
      </w:del>
      <w:del w:id="402" w:author="alex.hansen" w:date="2017-12-11T19:48:00Z">
        <w:r w:rsidDel="00191D3C">
          <w:delText>Crake</w:delText>
        </w:r>
      </w:del>
      <w:del w:id="403" w:author="alex.hansen" w:date="2017-12-11T19:58:00Z">
        <w:r w:rsidDel="00CF3B07">
          <w:delText xml:space="preserve"> when asked by Jimmy whether he believes in </w:delText>
        </w:r>
      </w:del>
      <w:del w:id="404" w:author="alex.hansen" w:date="2017-12-11T19:50:00Z">
        <w:r w:rsidDel="00191D3C">
          <w:delText>g</w:delText>
        </w:r>
      </w:del>
      <w:del w:id="405" w:author="alex.hansen" w:date="2017-12-11T19:58:00Z">
        <w:r w:rsidDel="00CF3B07">
          <w:delText xml:space="preserve">od he replies that </w:delText>
        </w:r>
      </w:del>
      <w:del w:id="406" w:author="alex.hansen" w:date="2017-12-11T19:50:00Z">
        <w:r w:rsidDel="00191D3C">
          <w:delText>g</w:delText>
        </w:r>
      </w:del>
      <w:del w:id="407" w:author="alex.hansen" w:date="2017-12-11T19:58:00Z">
        <w:r w:rsidDel="00CF3B07">
          <w:delText xml:space="preserve">od and </w:delText>
        </w:r>
        <w:commentRangeStart w:id="408"/>
        <w:r w:rsidDel="00CF3B07">
          <w:delText>Nature have not made a believer in him</w:delText>
        </w:r>
        <w:r w:rsidR="008312E0" w:rsidDel="00CF3B07">
          <w:delText xml:space="preserve"> </w:delText>
        </w:r>
        <w:commentRangeEnd w:id="408"/>
        <w:r w:rsidR="00191D3C" w:rsidDel="00CF3B07">
          <w:rPr>
            <w:rStyle w:val="CommentReference"/>
          </w:rPr>
          <w:commentReference w:id="408"/>
        </w:r>
        <w:commentRangeStart w:id="409"/>
        <w:r w:rsidR="008312E0" w:rsidRPr="008312E0" w:rsidDel="00CF3B07">
          <w:delText>(Fiction 27)</w:delText>
        </w:r>
        <w:commentRangeEnd w:id="409"/>
        <w:r w:rsidR="00191D3C" w:rsidDel="00CF3B07">
          <w:rPr>
            <w:rStyle w:val="CommentReference"/>
          </w:rPr>
          <w:commentReference w:id="409"/>
        </w:r>
        <w:r w:rsidDel="00CF3B07">
          <w:delText xml:space="preserve">. </w:delText>
        </w:r>
      </w:del>
      <w:del w:id="410" w:author="alex.hansen" w:date="2017-12-11T19:50:00Z">
        <w:r w:rsidDel="00191D3C">
          <w:delText xml:space="preserve">But </w:delText>
        </w:r>
      </w:del>
      <w:del w:id="411" w:author="alex.hansen" w:date="2017-12-11T19:47:00Z">
        <w:r w:rsidDel="00191D3C">
          <w:delText>c</w:delText>
        </w:r>
      </w:del>
      <w:del w:id="412" w:author="alex.hansen" w:date="2017-12-11T19:58:00Z">
        <w:r w:rsidDel="00CF3B07">
          <w:delText xml:space="preserve">rake keeps referring to god severally. </w:delText>
        </w:r>
      </w:del>
      <w:del w:id="413" w:author="alex.hansen" w:date="2017-12-11T20:41:00Z">
        <w:r w:rsidDel="009A7F2D">
          <w:delText xml:space="preserve">When </w:delText>
        </w:r>
      </w:del>
      <w:del w:id="414" w:author="alex.hansen" w:date="2017-12-11T19:58:00Z">
        <w:r w:rsidDel="00CF3B07">
          <w:delText>he</w:delText>
        </w:r>
      </w:del>
      <w:del w:id="415" w:author="alex.hansen" w:date="2017-12-11T20:41:00Z">
        <w:r w:rsidDel="009A7F2D">
          <w:delText xml:space="preserve"> </w:delText>
        </w:r>
      </w:del>
      <w:del w:id="416" w:author="alex.hansen" w:date="2017-12-11T19:58:00Z">
        <w:r w:rsidDel="00CF3B07">
          <w:delText>is crating</w:delText>
        </w:r>
      </w:del>
      <w:del w:id="417" w:author="alex.hansen" w:date="2017-12-11T20:41:00Z">
        <w:r w:rsidDel="009A7F2D">
          <w:delText xml:space="preserve"> his new species, </w:delText>
        </w:r>
      </w:del>
      <w:del w:id="418" w:author="alex.hansen" w:date="2017-12-11T19:48:00Z">
        <w:r w:rsidDel="00191D3C">
          <w:delText>crake</w:delText>
        </w:r>
      </w:del>
      <w:del w:id="419" w:author="alex.hansen" w:date="2017-12-11T20:41:00Z">
        <w:r w:rsidDel="009A7F2D">
          <w:delText xml:space="preserve"> says he would remove a cluster of neurons which he refers to ‘the god neuron’ so that the new creation will be devoid of believe and religion. </w:delText>
        </w:r>
      </w:del>
      <w:del w:id="420" w:author="alex.hansen" w:date="2017-12-11T19:59:00Z">
        <w:r w:rsidDel="00CF3B07">
          <w:delText xml:space="preserve">It would be sound to say that if the </w:delText>
        </w:r>
      </w:del>
      <w:del w:id="421" w:author="alex.hansen" w:date="2017-12-11T19:48:00Z">
        <w:r w:rsidDel="00191D3C">
          <w:delText>crack</w:delText>
        </w:r>
      </w:del>
      <w:del w:id="422" w:author="alex.hansen" w:date="2017-12-11T19:59:00Z">
        <w:r w:rsidDel="00CF3B07">
          <w:delText>s are left alone, tey would gain experience and evolve to be at the same level as humans. They can be able to conceptualize by themselves and create their understanding of religion and god.</w:delText>
        </w:r>
        <w:commentRangeEnd w:id="400"/>
        <w:r w:rsidR="00191D3C" w:rsidDel="00CF3B07">
          <w:rPr>
            <w:rStyle w:val="CommentReference"/>
          </w:rPr>
          <w:commentReference w:id="400"/>
        </w:r>
      </w:del>
    </w:p>
    <w:p w14:paraId="39AB2705" w14:textId="7626A908" w:rsidR="004649D9" w:rsidDel="00191D3C" w:rsidRDefault="009A7F2D">
      <w:pPr>
        <w:spacing w:line="480" w:lineRule="auto"/>
        <w:ind w:firstLine="720"/>
        <w:jc w:val="both"/>
        <w:rPr>
          <w:del w:id="423" w:author="alex.hansen" w:date="2017-12-11T19:54:00Z"/>
        </w:rPr>
        <w:pPrChange w:id="424" w:author="alex.hansen" w:date="2017-12-11T20:39:00Z">
          <w:pPr>
            <w:spacing w:line="480" w:lineRule="auto"/>
          </w:pPr>
        </w:pPrChange>
      </w:pPr>
      <w:commentRangeStart w:id="425"/>
      <w:ins w:id="426" w:author="alex.hansen" w:date="2017-12-11T20:39:00Z">
        <w:r>
          <w:t xml:space="preserve">Eventually shows that religion is important and that humans will always find a way to worship or will most likely look for a higher power. The behavior of Crakers can demonstrate this idea of looking for a higher being. </w:t>
        </w:r>
      </w:ins>
      <w:del w:id="427" w:author="alex.hansen" w:date="2017-12-11T19:52:00Z">
        <w:r w:rsidR="004649D9" w:rsidDel="00191D3C">
          <w:delText>Atwood tries to allege that h</w:delText>
        </w:r>
      </w:del>
      <w:del w:id="428" w:author="alex.hansen" w:date="2017-12-11T19:54:00Z">
        <w:r w:rsidR="004649D9" w:rsidDel="00191D3C">
          <w:delText xml:space="preserve">uman beings need </w:delText>
        </w:r>
      </w:del>
      <w:del w:id="429" w:author="alex.hansen" w:date="2017-12-11T19:52:00Z">
        <w:r w:rsidR="004649D9" w:rsidDel="00191D3C">
          <w:delText>g</w:delText>
        </w:r>
      </w:del>
      <w:del w:id="430" w:author="alex.hansen" w:date="2017-12-11T19:54:00Z">
        <w:r w:rsidR="004649D9" w:rsidDel="00191D3C">
          <w:delText xml:space="preserve">od rather than wanting him.  The writer postulates that humans will look for or invent higher beings to look upto. He also tries to borrow some characteristics and representations from the Christian characters such as </w:delText>
        </w:r>
      </w:del>
      <w:del w:id="431" w:author="alex.hansen" w:date="2017-12-11T19:48:00Z">
        <w:r w:rsidR="004649D9" w:rsidDel="00191D3C">
          <w:delText>snowman</w:delText>
        </w:r>
      </w:del>
      <w:del w:id="432" w:author="alex.hansen" w:date="2017-12-11T19:54:00Z">
        <w:r w:rsidR="004649D9" w:rsidDel="00191D3C">
          <w:delText xml:space="preserve"> being the only surviving person just like the biblical character Noah. </w:delText>
        </w:r>
      </w:del>
      <w:del w:id="433" w:author="alex.hansen" w:date="2017-12-11T19:48:00Z">
        <w:r w:rsidR="004649D9" w:rsidDel="00191D3C">
          <w:delText>Crake</w:delText>
        </w:r>
      </w:del>
      <w:del w:id="434" w:author="alex.hansen" w:date="2017-12-11T19:54:00Z">
        <w:r w:rsidR="004649D9" w:rsidDel="00191D3C">
          <w:delText xml:space="preserve"> is also given characters that are more godly than human, such as the elegant mind that enables him to create, control, alter and even destroy his creation. He is highly revered by his subjects, and they fear and obey him. All these qualities can be compared to those that can ordinarily be used to describe a Christian god. </w:delText>
        </w:r>
      </w:del>
      <w:del w:id="435" w:author="alex.hansen" w:date="2017-12-11T19:48:00Z">
        <w:r w:rsidR="004649D9" w:rsidDel="00191D3C">
          <w:delText>Crake</w:delText>
        </w:r>
      </w:del>
      <w:del w:id="436" w:author="alex.hansen" w:date="2017-12-11T19:54:00Z">
        <w:r w:rsidR="004649D9" w:rsidDel="00191D3C">
          <w:delText xml:space="preserve"> is sure that if one can destroy one preceding generation, then extinction will be inevitable. That if he eliminates one generation of an organism, then that organism is bound to be extinct. The idea of being able to create and that he was not born is used to show him as being immortal. “</w:delText>
        </w:r>
      </w:del>
      <w:del w:id="437" w:author="alex.hansen" w:date="2017-12-11T19:48:00Z">
        <w:r w:rsidR="004649D9" w:rsidDel="00191D3C">
          <w:delText>Crake</w:delText>
        </w:r>
      </w:del>
      <w:del w:id="438" w:author="alex.hansen" w:date="2017-12-11T19:54:00Z">
        <w:r w:rsidR="004649D9" w:rsidDel="00191D3C">
          <w:delText xml:space="preserve"> was never born. He came down out of the sky, like thunder’’. Another evidence of religion in the novel that compares with that of Noah in the bible is the fact that the character </w:delText>
        </w:r>
      </w:del>
      <w:del w:id="439" w:author="alex.hansen" w:date="2017-12-11T19:48:00Z">
        <w:r w:rsidR="004649D9" w:rsidDel="00191D3C">
          <w:delText>snowman</w:delText>
        </w:r>
      </w:del>
      <w:del w:id="440" w:author="alex.hansen" w:date="2017-12-11T19:54:00Z">
        <w:r w:rsidR="004649D9" w:rsidDel="00191D3C">
          <w:delText xml:space="preserve"> and the biblical Noah are both pre-chosen to survive extinction. The same way Noah is given tucked in an ark is the same way that by design </w:delText>
        </w:r>
      </w:del>
      <w:del w:id="441" w:author="alex.hansen" w:date="2017-12-11T19:48:00Z">
        <w:r w:rsidR="004649D9" w:rsidDel="00191D3C">
          <w:delText>snowman</w:delText>
        </w:r>
      </w:del>
      <w:del w:id="442" w:author="alex.hansen" w:date="2017-12-11T19:54:00Z">
        <w:r w:rsidR="004649D9" w:rsidDel="00191D3C">
          <w:delText xml:space="preserve"> is fully immunized against the Juve virus.</w:delText>
        </w:r>
      </w:del>
    </w:p>
    <w:p w14:paraId="7604C22E" w14:textId="286005E5" w:rsidR="004649D9" w:rsidDel="00BF23AD" w:rsidRDefault="004649D9">
      <w:pPr>
        <w:spacing w:line="480" w:lineRule="auto"/>
        <w:ind w:firstLine="720"/>
        <w:jc w:val="both"/>
        <w:rPr>
          <w:del w:id="443" w:author="alex.hansen" w:date="2017-12-11T20:35:00Z"/>
        </w:rPr>
        <w:pPrChange w:id="444" w:author="alex.hansen" w:date="2017-12-11T20:39:00Z">
          <w:pPr>
            <w:spacing w:line="480" w:lineRule="auto"/>
          </w:pPr>
        </w:pPrChange>
      </w:pPr>
      <w:del w:id="445" w:author="alex.hansen" w:date="2017-12-11T19:55:00Z">
        <w:r w:rsidDel="00CF3B07">
          <w:delText>Religion can also be seen when explaining the o</w:delText>
        </w:r>
      </w:del>
      <w:del w:id="446" w:author="alex.hansen" w:date="2017-12-11T20:34:00Z">
        <w:r w:rsidDel="00BF23AD">
          <w:delText xml:space="preserve">rigin of the </w:delText>
        </w:r>
      </w:del>
      <w:del w:id="447" w:author="alex.hansen" w:date="2017-12-11T19:48:00Z">
        <w:r w:rsidDel="00191D3C">
          <w:delText>crack</w:delText>
        </w:r>
      </w:del>
      <w:del w:id="448" w:author="alex.hansen" w:date="2017-12-11T19:49:00Z">
        <w:r w:rsidDel="00191D3C">
          <w:delText>ers</w:delText>
        </w:r>
      </w:del>
      <w:del w:id="449" w:author="alex.hansen" w:date="2017-12-11T20:34:00Z">
        <w:r w:rsidDel="00BF23AD">
          <w:delText xml:space="preserve">. </w:delText>
        </w:r>
      </w:del>
      <w:del w:id="450" w:author="alex.hansen" w:date="2017-12-11T20:35:00Z">
        <w:r w:rsidDel="00BF23AD">
          <w:delText xml:space="preserve">When the children of </w:delText>
        </w:r>
      </w:del>
      <w:del w:id="451" w:author="alex.hansen" w:date="2017-12-11T19:48:00Z">
        <w:r w:rsidDel="00191D3C">
          <w:delText>crake</w:delText>
        </w:r>
      </w:del>
      <w:del w:id="452" w:author="alex.hansen" w:date="2017-12-11T20:35:00Z">
        <w:r w:rsidDel="00BF23AD">
          <w:delText xml:space="preserve"> start enquiring of their heritage and history out of curiosity, </w:delText>
        </w:r>
      </w:del>
      <w:del w:id="453" w:author="alex.hansen" w:date="2017-12-11T19:48:00Z">
        <w:r w:rsidDel="00191D3C">
          <w:delText>snowman</w:delText>
        </w:r>
      </w:del>
      <w:del w:id="454" w:author="alex.hansen" w:date="2017-12-11T20:35:00Z">
        <w:r w:rsidDel="00BF23AD">
          <w:delText xml:space="preserve"> concocts stories that show </w:delText>
        </w:r>
      </w:del>
      <w:del w:id="455" w:author="alex.hansen" w:date="2017-12-11T19:48:00Z">
        <w:r w:rsidDel="00191D3C">
          <w:delText>crake</w:delText>
        </w:r>
      </w:del>
      <w:del w:id="456" w:author="alex.hansen" w:date="2017-12-11T20:35:00Z">
        <w:r w:rsidDel="00BF23AD">
          <w:delText xml:space="preserve"> as the savior of the human race and to assure the </w:delText>
        </w:r>
      </w:del>
      <w:del w:id="457" w:author="alex.hansen" w:date="2017-12-11T19:48:00Z">
        <w:r w:rsidDel="00191D3C">
          <w:delText>crack</w:delText>
        </w:r>
      </w:del>
      <w:del w:id="458" w:author="alex.hansen" w:date="2017-12-11T19:49:00Z">
        <w:r w:rsidDel="00191D3C">
          <w:delText>ers</w:delText>
        </w:r>
      </w:del>
      <w:del w:id="459" w:author="alex.hansen" w:date="2017-12-11T20:35:00Z">
        <w:r w:rsidDel="00BF23AD">
          <w:delText xml:space="preserve"> that they have a purpose. "</w:delText>
        </w:r>
      </w:del>
      <w:del w:id="460" w:author="alex.hansen" w:date="2017-12-11T19:48:00Z">
        <w:r w:rsidDel="00191D3C">
          <w:delText>Crake</w:delText>
        </w:r>
      </w:del>
      <w:del w:id="461" w:author="alex.hansen" w:date="2017-12-11T20:35:00Z">
        <w:r w:rsidDel="00BF23AD">
          <w:delText xml:space="preserve"> took the chaos, and he poured it away… He cleared away the dirt; he cleared room… For his children! For the Children of </w:delText>
        </w:r>
      </w:del>
      <w:del w:id="462" w:author="alex.hansen" w:date="2017-12-11T19:48:00Z">
        <w:r w:rsidDel="00191D3C">
          <w:delText>Crake</w:delText>
        </w:r>
      </w:del>
      <w:del w:id="463" w:author="alex.hansen" w:date="2017-12-11T20:35:00Z">
        <w:r w:rsidDel="00BF23AD">
          <w:delText xml:space="preserve">!" (Atwood 103). He puts himself as the bridge between </w:delText>
        </w:r>
      </w:del>
      <w:del w:id="464" w:author="alex.hansen" w:date="2017-12-11T19:48:00Z">
        <w:r w:rsidDel="00191D3C">
          <w:delText>Oryx</w:delText>
        </w:r>
      </w:del>
      <w:del w:id="465" w:author="alex.hansen" w:date="2017-12-11T20:35:00Z">
        <w:r w:rsidDel="00BF23AD">
          <w:delText xml:space="preserve"> and </w:delText>
        </w:r>
      </w:del>
      <w:del w:id="466" w:author="alex.hansen" w:date="2017-12-11T19:48:00Z">
        <w:r w:rsidDel="00191D3C">
          <w:delText>crack</w:delText>
        </w:r>
      </w:del>
      <w:del w:id="467" w:author="alex.hansen" w:date="2017-12-11T20:35:00Z">
        <w:r w:rsidDel="00BF23AD">
          <w:delText xml:space="preserve"> and the </w:delText>
        </w:r>
      </w:del>
      <w:del w:id="468" w:author="alex.hansen" w:date="2017-12-11T19:48:00Z">
        <w:r w:rsidDel="00191D3C">
          <w:delText>crack</w:delText>
        </w:r>
      </w:del>
      <w:del w:id="469" w:author="alex.hansen" w:date="2017-12-11T19:49:00Z">
        <w:r w:rsidDel="00191D3C">
          <w:delText>ers</w:delText>
        </w:r>
      </w:del>
      <w:del w:id="470" w:author="alex.hansen" w:date="2017-12-11T20:35:00Z">
        <w:r w:rsidDel="00BF23AD">
          <w:delText xml:space="preserve"> that he is seen as some prophet to relay messages to and fro. </w:delText>
        </w:r>
      </w:del>
      <w:del w:id="471" w:author="alex.hansen" w:date="2017-12-11T19:48:00Z">
        <w:r w:rsidDel="00191D3C">
          <w:delText>Snowman</w:delText>
        </w:r>
      </w:del>
      <w:del w:id="472" w:author="alex.hansen" w:date="2017-12-11T20:35:00Z">
        <w:r w:rsidDel="00BF23AD">
          <w:delText xml:space="preserve"> needs to be listened to and be believed although most of what comes out of his mouth are usually made up stories. </w:delText>
        </w:r>
      </w:del>
      <w:del w:id="473" w:author="alex.hansen" w:date="2017-12-11T19:55:00Z">
        <w:r w:rsidDel="00CF3B07">
          <w:delText xml:space="preserve">He does not care what he says as long as they advance the narrative that </w:delText>
        </w:r>
      </w:del>
      <w:del w:id="474" w:author="alex.hansen" w:date="2017-12-11T19:48:00Z">
        <w:r w:rsidDel="00191D3C">
          <w:delText>Oryx</w:delText>
        </w:r>
      </w:del>
      <w:del w:id="475" w:author="alex.hansen" w:date="2017-12-11T19:55:00Z">
        <w:r w:rsidDel="00CF3B07">
          <w:delText xml:space="preserve"> and </w:delText>
        </w:r>
      </w:del>
      <w:del w:id="476" w:author="alex.hansen" w:date="2017-12-11T19:48:00Z">
        <w:r w:rsidDel="00191D3C">
          <w:delText>crake</w:delText>
        </w:r>
      </w:del>
      <w:del w:id="477" w:author="alex.hansen" w:date="2017-12-11T19:55:00Z">
        <w:r w:rsidDel="00CF3B07">
          <w:delText xml:space="preserve"> are infallible beings and worth admiration by the humanoid creation.</w:delText>
        </w:r>
      </w:del>
    </w:p>
    <w:p w14:paraId="2F9A56F9" w14:textId="107FA489" w:rsidR="004649D9" w:rsidRDefault="004649D9">
      <w:pPr>
        <w:spacing w:line="480" w:lineRule="auto"/>
        <w:ind w:firstLine="720"/>
        <w:jc w:val="both"/>
        <w:pPrChange w:id="478" w:author="alex.hansen" w:date="2017-12-11T20:40:00Z">
          <w:pPr>
            <w:spacing w:line="480" w:lineRule="auto"/>
            <w:ind w:firstLine="720"/>
          </w:pPr>
        </w:pPrChange>
      </w:pPr>
      <w:del w:id="479" w:author="alex.hansen" w:date="2017-12-11T20:39:00Z">
        <w:r w:rsidDel="009A7F2D">
          <w:delText xml:space="preserve">The type of religion practiced in </w:delText>
        </w:r>
      </w:del>
      <w:del w:id="480" w:author="alex.hansen" w:date="2017-12-11T19:48:00Z">
        <w:r w:rsidDel="00191D3C">
          <w:delText>Oryx</w:delText>
        </w:r>
      </w:del>
      <w:del w:id="481" w:author="alex.hansen" w:date="2017-12-11T20:39:00Z">
        <w:r w:rsidDel="009A7F2D">
          <w:delText xml:space="preserve"> and </w:delText>
        </w:r>
      </w:del>
      <w:del w:id="482" w:author="alex.hansen" w:date="2017-12-11T19:48:00Z">
        <w:r w:rsidDel="00191D3C">
          <w:delText>crake</w:delText>
        </w:r>
      </w:del>
      <w:del w:id="483" w:author="alex.hansen" w:date="2017-12-11T20:39:00Z">
        <w:r w:rsidDel="009A7F2D">
          <w:delText xml:space="preserve"> is different from the ordinary everyday religion but those who follow it show the importance of the same. </w:delText>
        </w:r>
      </w:del>
      <w:r>
        <w:t>The ultimate question of ‘’who are we</w:t>
      </w:r>
      <w:ins w:id="484" w:author="alex.hansen" w:date="2017-12-11T20:40:00Z">
        <w:r w:rsidR="009A7F2D">
          <w:t xml:space="preserve">”? </w:t>
        </w:r>
      </w:ins>
      <w:del w:id="485" w:author="alex.hansen" w:date="2017-12-11T20:40:00Z">
        <w:r w:rsidDel="009A7F2D">
          <w:delText xml:space="preserve">?’’ </w:delText>
        </w:r>
      </w:del>
      <w:del w:id="486" w:author="alex.hansen" w:date="2017-12-11T20:39:00Z">
        <w:r w:rsidDel="009A7F2D">
          <w:delText xml:space="preserve">in this novel </w:delText>
        </w:r>
      </w:del>
      <w:del w:id="487" w:author="alex.hansen" w:date="2017-12-11T20:40:00Z">
        <w:r w:rsidDel="009A7F2D">
          <w:delText xml:space="preserve">is answered by use of religious fictitious arguments made up of science fiction. It amplifies </w:delText>
        </w:r>
      </w:del>
      <w:ins w:id="488" w:author="alex.hansen" w:date="2017-12-11T20:40:00Z">
        <w:r w:rsidR="009A7F2D">
          <w:t>T</w:t>
        </w:r>
      </w:ins>
      <w:del w:id="489" w:author="alex.hansen" w:date="2017-12-11T20:40:00Z">
        <w:r w:rsidDel="009A7F2D">
          <w:delText>t</w:delText>
        </w:r>
      </w:del>
      <w:r>
        <w:t>he fact that human beings are quick to associate what they do not understand to religion and what they are afraid to venture into is usually hidden under the huge bracket that is a religion to warn those who may be curious about the topic</w:t>
      </w:r>
      <w:del w:id="490" w:author="alex.hansen" w:date="2017-12-11T20:43:00Z">
        <w:r w:rsidR="00EB1F0F" w:rsidDel="003916ED">
          <w:delText xml:space="preserve"> </w:delText>
        </w:r>
        <w:r w:rsidR="00EB1F0F" w:rsidRPr="00EB1F0F" w:rsidDel="003916ED">
          <w:delText>(Dinucci 3)</w:delText>
        </w:r>
      </w:del>
      <w:r>
        <w:t xml:space="preserve">. This does not necessarily provide take away the curiosity. The other question that we can devise from the novel is ‘’ does our humanness reside in our physical, mental, moral or social being?’’ or perhaps it's in our relationship with the higher being.  </w:t>
      </w:r>
      <w:commentRangeEnd w:id="425"/>
      <w:r w:rsidR="009A7F2D">
        <w:rPr>
          <w:rStyle w:val="CommentReference"/>
        </w:rPr>
        <w:commentReference w:id="425"/>
      </w:r>
    </w:p>
    <w:p w14:paraId="4F075676" w14:textId="3E601E07" w:rsidR="004649D9" w:rsidDel="009A7F2D" w:rsidRDefault="004649D9">
      <w:pPr>
        <w:spacing w:line="480" w:lineRule="auto"/>
        <w:ind w:firstLine="720"/>
        <w:jc w:val="both"/>
        <w:rPr>
          <w:del w:id="491" w:author="alex.hansen" w:date="2017-12-11T20:42:00Z"/>
        </w:rPr>
        <w:pPrChange w:id="492" w:author="alex.hansen" w:date="2017-12-11T19:40:00Z">
          <w:pPr>
            <w:spacing w:line="480" w:lineRule="auto"/>
          </w:pPr>
        </w:pPrChange>
      </w:pPr>
      <w:del w:id="493" w:author="alex.hansen" w:date="2017-12-11T19:48:00Z">
        <w:r w:rsidDel="00191D3C">
          <w:delText>Snowman</w:delText>
        </w:r>
      </w:del>
      <w:del w:id="494" w:author="alex.hansen" w:date="2017-12-11T20:42:00Z">
        <w:r w:rsidDel="009A7F2D">
          <w:delText xml:space="preserve"> further raids the basis for religion by staying and dealing with the curiosity of the </w:delText>
        </w:r>
      </w:del>
      <w:del w:id="495" w:author="alex.hansen" w:date="2017-12-11T19:48:00Z">
        <w:r w:rsidDel="00191D3C">
          <w:delText>crack</w:delText>
        </w:r>
      </w:del>
      <w:del w:id="496" w:author="alex.hansen" w:date="2017-12-11T19:49:00Z">
        <w:r w:rsidDel="00191D3C">
          <w:delText>ers</w:delText>
        </w:r>
      </w:del>
      <w:del w:id="497" w:author="alex.hansen" w:date="2017-12-11T20:42:00Z">
        <w:r w:rsidDel="009A7F2D">
          <w:delText xml:space="preserve">. When the </w:delText>
        </w:r>
      </w:del>
      <w:del w:id="498" w:author="alex.hansen" w:date="2017-12-11T19:48:00Z">
        <w:r w:rsidDel="00191D3C">
          <w:delText>crack</w:delText>
        </w:r>
      </w:del>
      <w:del w:id="499" w:author="alex.hansen" w:date="2017-12-11T19:49:00Z">
        <w:r w:rsidDel="00191D3C">
          <w:delText>ers</w:delText>
        </w:r>
      </w:del>
      <w:del w:id="500" w:author="alex.hansen" w:date="2017-12-11T20:42:00Z">
        <w:r w:rsidDel="009A7F2D">
          <w:delText xml:space="preserve"> ask him where he came from-after the Prague, he answers that he is from the place of </w:delText>
        </w:r>
      </w:del>
      <w:del w:id="501" w:author="alex.hansen" w:date="2017-12-11T19:48:00Z">
        <w:r w:rsidDel="00191D3C">
          <w:delText>Oryx</w:delText>
        </w:r>
      </w:del>
      <w:del w:id="502" w:author="alex.hansen" w:date="2017-12-11T20:42:00Z">
        <w:r w:rsidDel="009A7F2D">
          <w:delText xml:space="preserve"> and </w:delText>
        </w:r>
      </w:del>
      <w:del w:id="503" w:author="alex.hansen" w:date="2017-12-11T19:48:00Z">
        <w:r w:rsidDel="00191D3C">
          <w:delText>crake</w:delText>
        </w:r>
      </w:del>
      <w:del w:id="504" w:author="alex.hansen" w:date="2017-12-11T20:42:00Z">
        <w:r w:rsidDel="009A7F2D">
          <w:delText xml:space="preserve">. He explains to them that </w:delText>
        </w:r>
      </w:del>
      <w:del w:id="505" w:author="alex.hansen" w:date="2017-12-11T19:48:00Z">
        <w:r w:rsidDel="00191D3C">
          <w:delText>Oryx</w:delText>
        </w:r>
      </w:del>
      <w:del w:id="506" w:author="alex.hansen" w:date="2017-12-11T20:42:00Z">
        <w:r w:rsidDel="009A7F2D">
          <w:delText xml:space="preserve"> and </w:delText>
        </w:r>
      </w:del>
      <w:del w:id="507" w:author="alex.hansen" w:date="2017-12-11T19:48:00Z">
        <w:r w:rsidDel="00191D3C">
          <w:delText>crake</w:delText>
        </w:r>
      </w:del>
      <w:del w:id="508" w:author="alex.hansen" w:date="2017-12-11T20:42:00Z">
        <w:r w:rsidDel="009A7F2D">
          <w:delText xml:space="preserve"> wanted them to go to a better place and he leads them to the woods behind the city. This is parallel with Moses of the Christian Bible who god sent to lead the Israelites out of hard work and slavery in Egypt to a better place, a new home.</w:delText>
        </w:r>
      </w:del>
    </w:p>
    <w:p w14:paraId="678CDC0F" w14:textId="1BA81495" w:rsidR="004649D9" w:rsidDel="003916ED" w:rsidRDefault="003916ED">
      <w:pPr>
        <w:spacing w:line="480" w:lineRule="auto"/>
        <w:jc w:val="both"/>
        <w:rPr>
          <w:del w:id="509" w:author="alex.hansen" w:date="2017-12-11T20:42:00Z"/>
        </w:rPr>
        <w:pPrChange w:id="510" w:author="alex.hansen" w:date="2017-12-11T20:42:00Z">
          <w:pPr>
            <w:spacing w:line="480" w:lineRule="auto"/>
            <w:ind w:firstLine="720"/>
          </w:pPr>
        </w:pPrChange>
      </w:pPr>
      <w:ins w:id="511" w:author="alex.hansen" w:date="2017-12-11T20:42:00Z">
        <w:r>
          <w:tab/>
        </w:r>
      </w:ins>
      <w:commentRangeStart w:id="512"/>
      <w:del w:id="513" w:author="alex.hansen" w:date="2017-12-11T20:42:00Z">
        <w:r w:rsidR="004649D9" w:rsidDel="003916ED">
          <w:delText xml:space="preserve">After settling down, the </w:delText>
        </w:r>
      </w:del>
      <w:del w:id="514" w:author="alex.hansen" w:date="2017-12-11T19:48:00Z">
        <w:r w:rsidR="004649D9" w:rsidDel="00191D3C">
          <w:delText>crack</w:delText>
        </w:r>
      </w:del>
      <w:del w:id="515" w:author="alex.hansen" w:date="2017-12-11T19:49:00Z">
        <w:r w:rsidR="004649D9" w:rsidDel="00191D3C">
          <w:delText>ers</w:delText>
        </w:r>
      </w:del>
      <w:del w:id="516" w:author="alex.hansen" w:date="2017-12-11T20:42:00Z">
        <w:r w:rsidR="004649D9" w:rsidDel="003916ED">
          <w:delText xml:space="preserve"> start to discover and adapt to the world around them. Naturally, they start to question </w:delText>
        </w:r>
      </w:del>
      <w:del w:id="517" w:author="alex.hansen" w:date="2017-12-11T19:48:00Z">
        <w:r w:rsidR="004649D9" w:rsidDel="00191D3C">
          <w:delText>snowman</w:delText>
        </w:r>
      </w:del>
      <w:del w:id="518" w:author="alex.hansen" w:date="2017-12-11T20:42:00Z">
        <w:r w:rsidR="004649D9" w:rsidDel="003916ED">
          <w:delText xml:space="preserve"> about the world because he is the one who knows </w:delText>
        </w:r>
      </w:del>
      <w:del w:id="519" w:author="alex.hansen" w:date="2017-12-11T19:48:00Z">
        <w:r w:rsidR="004649D9" w:rsidDel="00191D3C">
          <w:delText>crake</w:delText>
        </w:r>
      </w:del>
      <w:del w:id="520" w:author="alex.hansen" w:date="2017-12-11T20:42:00Z">
        <w:r w:rsidR="004649D9" w:rsidDel="003916ED">
          <w:delText xml:space="preserve"> and </w:delText>
        </w:r>
      </w:del>
      <w:del w:id="521" w:author="alex.hansen" w:date="2017-12-11T19:48:00Z">
        <w:r w:rsidR="004649D9" w:rsidDel="00191D3C">
          <w:delText>Oryx</w:delText>
        </w:r>
      </w:del>
      <w:del w:id="522" w:author="alex.hansen" w:date="2017-12-11T20:42:00Z">
        <w:r w:rsidR="004649D9" w:rsidDel="003916ED">
          <w:delText xml:space="preserve"> and he is their defacto leader who leads them there. </w:delText>
        </w:r>
      </w:del>
      <w:del w:id="523" w:author="alex.hansen" w:date="2017-12-11T19:48:00Z">
        <w:r w:rsidR="004649D9" w:rsidDel="00191D3C">
          <w:delText>Snowman</w:delText>
        </w:r>
      </w:del>
      <w:del w:id="524" w:author="alex.hansen" w:date="2017-12-11T20:42:00Z">
        <w:r w:rsidR="004649D9" w:rsidDel="003916ED">
          <w:delText xml:space="preserve"> told them how </w:delText>
        </w:r>
      </w:del>
      <w:del w:id="525" w:author="alex.hansen" w:date="2017-12-11T19:48:00Z">
        <w:r w:rsidR="004649D9" w:rsidDel="00191D3C">
          <w:delText>Oryx</w:delText>
        </w:r>
      </w:del>
      <w:del w:id="526" w:author="alex.hansen" w:date="2017-12-11T20:42:00Z">
        <w:r w:rsidR="004649D9" w:rsidDel="003916ED">
          <w:delText xml:space="preserve"> laid two eggs herself which brought forth words first then the </w:delText>
        </w:r>
      </w:del>
      <w:del w:id="527" w:author="alex.hansen" w:date="2017-12-11T19:48:00Z">
        <w:r w:rsidR="004649D9" w:rsidDel="00191D3C">
          <w:delText>crack</w:delText>
        </w:r>
      </w:del>
      <w:del w:id="528" w:author="alex.hansen" w:date="2017-12-11T19:49:00Z">
        <w:r w:rsidR="004649D9" w:rsidDel="00191D3C">
          <w:delText>ers</w:delText>
        </w:r>
      </w:del>
      <w:del w:id="529" w:author="alex.hansen" w:date="2017-12-11T20:42:00Z">
        <w:r w:rsidR="004649D9" w:rsidDel="003916ED">
          <w:delText xml:space="preserve">. That the reasons the animals do not speak are because the children of </w:delText>
        </w:r>
      </w:del>
      <w:del w:id="530" w:author="alex.hansen" w:date="2017-12-11T19:48:00Z">
        <w:r w:rsidR="004649D9" w:rsidDel="00191D3C">
          <w:delText>crake</w:delText>
        </w:r>
      </w:del>
      <w:del w:id="531" w:author="alex.hansen" w:date="2017-12-11T20:42:00Z">
        <w:r w:rsidR="004649D9" w:rsidDel="003916ED">
          <w:delText xml:space="preserve"> ate all the words leaving none to the animals. The </w:delText>
        </w:r>
      </w:del>
      <w:del w:id="532" w:author="alex.hansen" w:date="2017-12-11T19:48:00Z">
        <w:r w:rsidR="004649D9" w:rsidDel="00191D3C">
          <w:delText>crack</w:delText>
        </w:r>
      </w:del>
      <w:del w:id="533" w:author="alex.hansen" w:date="2017-12-11T19:49:00Z">
        <w:r w:rsidR="004649D9" w:rsidDel="00191D3C">
          <w:delText>ers</w:delText>
        </w:r>
      </w:del>
      <w:del w:id="534" w:author="alex.hansen" w:date="2017-12-11T20:42:00Z">
        <w:r w:rsidR="004649D9" w:rsidDel="003916ED">
          <w:delText xml:space="preserve"> used to see </w:delText>
        </w:r>
      </w:del>
      <w:del w:id="535" w:author="alex.hansen" w:date="2017-12-11T19:48:00Z">
        <w:r w:rsidR="004649D9" w:rsidDel="00191D3C">
          <w:delText>Oryx</w:delText>
        </w:r>
      </w:del>
      <w:del w:id="536" w:author="alex.hansen" w:date="2017-12-11T20:42:00Z">
        <w:r w:rsidR="004649D9" w:rsidDel="003916ED">
          <w:delText xml:space="preserve"> because she was their teacher back in the paradise dome directing them on what to eat, how to behave in nature and how to set a fire.</w:delText>
        </w:r>
      </w:del>
    </w:p>
    <w:p w14:paraId="21E31A92" w14:textId="1D2354D1" w:rsidR="004649D9" w:rsidRDefault="004649D9">
      <w:pPr>
        <w:spacing w:line="480" w:lineRule="auto"/>
        <w:jc w:val="both"/>
        <w:pPrChange w:id="537" w:author="alex.hansen" w:date="2017-12-11T20:42:00Z">
          <w:pPr>
            <w:spacing w:line="480" w:lineRule="auto"/>
          </w:pPr>
        </w:pPrChange>
      </w:pPr>
      <w:r>
        <w:t xml:space="preserve">‘’In the beginning, there was chaos’’. That is how </w:t>
      </w:r>
      <w:del w:id="538" w:author="alex.hansen" w:date="2017-12-11T19:48:00Z">
        <w:r w:rsidDel="00191D3C">
          <w:delText>snowman</w:delText>
        </w:r>
      </w:del>
      <w:ins w:id="539" w:author="alex.hansen" w:date="2017-12-11T19:48:00Z">
        <w:r w:rsidR="00191D3C">
          <w:t>Snowman</w:t>
        </w:r>
      </w:ins>
      <w:r>
        <w:t xml:space="preserve"> started his story to the </w:t>
      </w:r>
      <w:del w:id="540" w:author="alex.hansen" w:date="2017-12-11T19:48:00Z">
        <w:r w:rsidDel="00191D3C">
          <w:delText>crack</w:delText>
        </w:r>
      </w:del>
      <w:del w:id="541" w:author="alex.hansen" w:date="2017-12-11T19:49:00Z">
        <w:r w:rsidDel="00191D3C">
          <w:delText>ers</w:delText>
        </w:r>
      </w:del>
      <w:ins w:id="542" w:author="alex.hansen" w:date="2017-12-11T19:49:00Z">
        <w:r w:rsidR="00191D3C">
          <w:t>Crakers</w:t>
        </w:r>
      </w:ins>
      <w:r>
        <w:t xml:space="preserve">. This story involved mythologies or religion about what lead the world into chaos. In the same way as the Greek mythology where chaos started after Eros was born and the god Eros gave life to </w:t>
      </w:r>
      <w:proofErr w:type="spellStart"/>
      <w:r>
        <w:t>Gaias</w:t>
      </w:r>
      <w:proofErr w:type="spellEnd"/>
      <w:r>
        <w:t xml:space="preserve"> the mother of earth and Uranus the god of the sky; chaos brought about the existence of </w:t>
      </w:r>
      <w:del w:id="543" w:author="alex.hansen" w:date="2017-12-11T19:48:00Z">
        <w:r w:rsidDel="00191D3C">
          <w:delText>crack</w:delText>
        </w:r>
      </w:del>
      <w:del w:id="544" w:author="alex.hansen" w:date="2017-12-11T19:49:00Z">
        <w:r w:rsidDel="00191D3C">
          <w:delText>ers</w:delText>
        </w:r>
      </w:del>
      <w:ins w:id="545" w:author="alex.hansen" w:date="2017-12-11T19:49:00Z">
        <w:r w:rsidR="00191D3C">
          <w:t>Crakers</w:t>
        </w:r>
      </w:ins>
      <w:r>
        <w:t xml:space="preserve">. According to </w:t>
      </w:r>
      <w:del w:id="546" w:author="alex.hansen" w:date="2017-12-11T19:48:00Z">
        <w:r w:rsidDel="00191D3C">
          <w:delText>snowman</w:delText>
        </w:r>
      </w:del>
      <w:ins w:id="547" w:author="alex.hansen" w:date="2017-12-11T19:48:00Z">
        <w:r w:rsidR="00191D3C">
          <w:t>Snowman</w:t>
        </w:r>
      </w:ins>
      <w:r>
        <w:t xml:space="preserve">’s story, things were mixed, individuals and dirt. That the individuals were vicious and full of chaos killing and eating </w:t>
      </w:r>
      <w:del w:id="548" w:author="alex.hansen" w:date="2017-12-11T19:48:00Z">
        <w:r w:rsidDel="00191D3C">
          <w:delText>Oryx</w:delText>
        </w:r>
      </w:del>
      <w:ins w:id="549" w:author="alex.hansen" w:date="2017-12-11T19:48:00Z">
        <w:r w:rsidR="00191D3C">
          <w:t>Oryx</w:t>
        </w:r>
      </w:ins>
      <w:r>
        <w:t xml:space="preserve">’s children. </w:t>
      </w:r>
      <w:del w:id="550" w:author="alex.hansen" w:date="2017-12-11T19:48:00Z">
        <w:r w:rsidDel="00191D3C">
          <w:delText>Oryx</w:delText>
        </w:r>
      </w:del>
      <w:ins w:id="551" w:author="alex.hansen" w:date="2017-12-11T19:48:00Z">
        <w:r w:rsidR="00191D3C">
          <w:t>Oryx</w:t>
        </w:r>
      </w:ins>
      <w:r>
        <w:t xml:space="preserve"> was unhappy about this, and she, therefore, petitioned </w:t>
      </w:r>
      <w:del w:id="552" w:author="alex.hansen" w:date="2017-12-11T19:48:00Z">
        <w:r w:rsidDel="00191D3C">
          <w:delText>crake</w:delText>
        </w:r>
      </w:del>
      <w:ins w:id="553" w:author="alex.hansen" w:date="2017-12-11T19:48:00Z">
        <w:r w:rsidR="00191D3C">
          <w:t>Crake</w:t>
        </w:r>
      </w:ins>
      <w:r>
        <w:t xml:space="preserve"> to do something about it. </w:t>
      </w:r>
      <w:del w:id="554" w:author="alex.hansen" w:date="2017-12-11T19:48:00Z">
        <w:r w:rsidDel="00191D3C">
          <w:delText>Crake</w:delText>
        </w:r>
      </w:del>
      <w:ins w:id="555" w:author="alex.hansen" w:date="2017-12-11T19:48:00Z">
        <w:r w:rsidR="00191D3C">
          <w:t>Crake</w:t>
        </w:r>
      </w:ins>
      <w:r>
        <w:t xml:space="preserve"> then took away the chaos and poured it away. He made the great emptiness and created space for his children. This is the second myth that </w:t>
      </w:r>
      <w:del w:id="556" w:author="alex.hansen" w:date="2017-12-11T19:48:00Z">
        <w:r w:rsidDel="00191D3C">
          <w:delText>snowman</w:delText>
        </w:r>
      </w:del>
      <w:ins w:id="557" w:author="alex.hansen" w:date="2017-12-11T19:48:00Z">
        <w:r w:rsidR="00191D3C">
          <w:t>Snowman</w:t>
        </w:r>
      </w:ins>
      <w:r>
        <w:t xml:space="preserve"> created for the </w:t>
      </w:r>
      <w:del w:id="558" w:author="alex.hansen" w:date="2017-12-11T19:48:00Z">
        <w:r w:rsidDel="00191D3C">
          <w:delText>crack</w:delText>
        </w:r>
      </w:del>
      <w:del w:id="559" w:author="alex.hansen" w:date="2017-12-11T19:49:00Z">
        <w:r w:rsidDel="00191D3C">
          <w:delText>ers</w:delText>
        </w:r>
      </w:del>
      <w:ins w:id="560" w:author="alex.hansen" w:date="2017-12-11T19:49:00Z">
        <w:r w:rsidR="00191D3C">
          <w:t>Crakers</w:t>
        </w:r>
      </w:ins>
      <w:r>
        <w:t xml:space="preserve"> to explain the world around them.</w:t>
      </w:r>
      <w:commentRangeEnd w:id="512"/>
      <w:r w:rsidR="003916ED">
        <w:rPr>
          <w:rStyle w:val="CommentReference"/>
        </w:rPr>
        <w:commentReference w:id="512"/>
      </w:r>
    </w:p>
    <w:p w14:paraId="207F14D4" w14:textId="24656E2A" w:rsidR="004649D9" w:rsidDel="002A2BFD" w:rsidRDefault="004649D9">
      <w:pPr>
        <w:spacing w:line="480" w:lineRule="auto"/>
        <w:ind w:firstLine="720"/>
        <w:jc w:val="both"/>
        <w:rPr>
          <w:del w:id="561" w:author="alex.hansen" w:date="2017-12-11T20:49:00Z"/>
        </w:rPr>
        <w:pPrChange w:id="562" w:author="alex.hansen" w:date="2017-12-11T19:40:00Z">
          <w:pPr>
            <w:spacing w:line="480" w:lineRule="auto"/>
          </w:pPr>
        </w:pPrChange>
      </w:pPr>
      <w:commentRangeStart w:id="563"/>
      <w:commentRangeStart w:id="564"/>
      <w:del w:id="565" w:author="alex.hansen" w:date="2017-12-11T20:49:00Z">
        <w:r w:rsidDel="002A2BFD">
          <w:delText xml:space="preserve">Considering </w:delText>
        </w:r>
      </w:del>
      <w:del w:id="566" w:author="alex.hansen" w:date="2017-12-11T19:48:00Z">
        <w:r w:rsidDel="00191D3C">
          <w:delText>Oryx</w:delText>
        </w:r>
      </w:del>
      <w:del w:id="567" w:author="alex.hansen" w:date="2017-12-11T20:49:00Z">
        <w:r w:rsidDel="002A2BFD">
          <w:delText xml:space="preserve">, she is portrayed by </w:delText>
        </w:r>
      </w:del>
      <w:del w:id="568" w:author="alex.hansen" w:date="2017-12-11T19:48:00Z">
        <w:r w:rsidDel="00191D3C">
          <w:delText>Snowman</w:delText>
        </w:r>
      </w:del>
      <w:del w:id="569" w:author="alex.hansen" w:date="2017-12-11T20:49:00Z">
        <w:r w:rsidDel="002A2BFD">
          <w:delText xml:space="preserve"> as the mother of animals and words. This can compare to Gaias the Greek goddess of earth and the earth itself being the mother of all. Just in the same way Gaias is the mother of nature and animals </w:delText>
        </w:r>
      </w:del>
      <w:del w:id="570" w:author="alex.hansen" w:date="2017-12-11T19:48:00Z">
        <w:r w:rsidDel="00191D3C">
          <w:delText>Oryx</w:delText>
        </w:r>
      </w:del>
      <w:del w:id="571" w:author="alex.hansen" w:date="2017-12-11T20:49:00Z">
        <w:r w:rsidDel="002A2BFD">
          <w:delText xml:space="preserve"> is also portrayed in the same manner. </w:delText>
        </w:r>
      </w:del>
      <w:del w:id="572" w:author="alex.hansen" w:date="2017-12-11T19:48:00Z">
        <w:r w:rsidDel="00191D3C">
          <w:delText>Oryx</w:delText>
        </w:r>
      </w:del>
      <w:del w:id="573" w:author="alex.hansen" w:date="2017-12-11T20:49:00Z">
        <w:r w:rsidDel="002A2BFD">
          <w:delText xml:space="preserve"> also gave the </w:delText>
        </w:r>
      </w:del>
      <w:del w:id="574" w:author="alex.hansen" w:date="2017-12-11T19:48:00Z">
        <w:r w:rsidDel="00191D3C">
          <w:delText>crack</w:delText>
        </w:r>
      </w:del>
      <w:del w:id="575" w:author="alex.hansen" w:date="2017-12-11T19:49:00Z">
        <w:r w:rsidDel="00191D3C">
          <w:delText>ers</w:delText>
        </w:r>
      </w:del>
      <w:del w:id="576" w:author="alex.hansen" w:date="2017-12-11T20:49:00Z">
        <w:r w:rsidDel="002A2BFD">
          <w:delText xml:space="preserve"> words according to </w:delText>
        </w:r>
      </w:del>
      <w:del w:id="577" w:author="alex.hansen" w:date="2017-12-11T19:48:00Z">
        <w:r w:rsidDel="00191D3C">
          <w:delText>snowman</w:delText>
        </w:r>
      </w:del>
      <w:del w:id="578" w:author="alex.hansen" w:date="2017-12-11T20:49:00Z">
        <w:r w:rsidDel="002A2BFD">
          <w:delText>, and in paradise dome, she taught them about nature and animals she can be seen as a goddess of wisdom. This is similar to Athena in Greek mythology</w:delText>
        </w:r>
      </w:del>
      <w:del w:id="579" w:author="alex.hansen" w:date="2017-12-11T20:46:00Z">
        <w:r w:rsidDel="003916ED">
          <w:delText xml:space="preserve"> or as Minerva from the Roman mythology</w:delText>
        </w:r>
      </w:del>
      <w:del w:id="580" w:author="alex.hansen" w:date="2017-12-11T20:49:00Z">
        <w:r w:rsidDel="002A2BFD">
          <w:delText xml:space="preserve">. </w:delText>
        </w:r>
      </w:del>
      <w:del w:id="581" w:author="alex.hansen" w:date="2017-12-11T20:46:00Z">
        <w:r w:rsidDel="003916ED">
          <w:delText>Athena taught men how to build ships and various crafts.</w:delText>
        </w:r>
        <w:commentRangeEnd w:id="563"/>
        <w:r w:rsidR="003916ED" w:rsidDel="003916ED">
          <w:rPr>
            <w:rStyle w:val="CommentReference"/>
          </w:rPr>
          <w:commentReference w:id="563"/>
        </w:r>
      </w:del>
    </w:p>
    <w:p w14:paraId="464ECEEC" w14:textId="3476ADDD" w:rsidR="004649D9" w:rsidRDefault="004649D9">
      <w:pPr>
        <w:spacing w:line="480" w:lineRule="auto"/>
        <w:ind w:firstLine="720"/>
        <w:jc w:val="both"/>
        <w:pPrChange w:id="582" w:author="alex.hansen" w:date="2017-12-11T19:40:00Z">
          <w:pPr>
            <w:spacing w:line="480" w:lineRule="auto"/>
          </w:pPr>
        </w:pPrChange>
      </w:pPr>
      <w:del w:id="583" w:author="alex.hansen" w:date="2017-12-11T20:50:00Z">
        <w:r w:rsidDel="002A2BFD">
          <w:delText xml:space="preserve">In many religions, it is evident that </w:delText>
        </w:r>
      </w:del>
      <w:ins w:id="584" w:author="alex.hansen" w:date="2017-12-11T20:50:00Z">
        <w:r w:rsidR="002A2BFD">
          <w:t>R</w:t>
        </w:r>
      </w:ins>
      <w:del w:id="585" w:author="alex.hansen" w:date="2017-12-11T20:50:00Z">
        <w:r w:rsidDel="002A2BFD">
          <w:delText>r</w:delText>
        </w:r>
      </w:del>
      <w:r>
        <w:t xml:space="preserve">ituals are an important part of worship. A sacrifice of animals or something from the harvest is ordinarily done. It sometimes may be rituals to welcome a new season or sending away bad omen. </w:t>
      </w:r>
      <w:del w:id="586" w:author="alex.hansen" w:date="2017-12-11T20:51:00Z">
        <w:r w:rsidDel="002A2BFD">
          <w:delText xml:space="preserve">For example, it can be said that Christians worship by reading the bible and praising God. </w:delText>
        </w:r>
      </w:del>
      <w:r>
        <w:t xml:space="preserve">The </w:t>
      </w:r>
      <w:del w:id="587" w:author="alex.hansen" w:date="2017-12-11T19:48:00Z">
        <w:r w:rsidDel="00191D3C">
          <w:delText>crake</w:delText>
        </w:r>
      </w:del>
      <w:ins w:id="588" w:author="alex.hansen" w:date="2017-12-11T19:48:00Z">
        <w:r w:rsidR="00191D3C">
          <w:t>Crake</w:t>
        </w:r>
      </w:ins>
      <w:r>
        <w:t xml:space="preserve">s also appeared to have one ritual where once in a week women call fish from the water then men kill it with stones and sticks. They then prepare it for </w:t>
      </w:r>
      <w:del w:id="589" w:author="alex.hansen" w:date="2017-12-11T19:48:00Z">
        <w:r w:rsidDel="00191D3C">
          <w:delText>snowman</w:delText>
        </w:r>
      </w:del>
      <w:ins w:id="590" w:author="alex.hansen" w:date="2017-12-11T19:48:00Z">
        <w:r w:rsidR="00191D3C">
          <w:t>Snowman</w:t>
        </w:r>
      </w:ins>
      <w:r>
        <w:t xml:space="preserve"> who then eats </w:t>
      </w:r>
      <w:r>
        <w:lastRenderedPageBreak/>
        <w:t xml:space="preserve">it. He then tells them about </w:t>
      </w:r>
      <w:del w:id="591" w:author="alex.hansen" w:date="2017-12-11T19:48:00Z">
        <w:r w:rsidDel="00191D3C">
          <w:delText>crake</w:delText>
        </w:r>
      </w:del>
      <w:ins w:id="592" w:author="alex.hansen" w:date="2017-12-11T19:48:00Z">
        <w:r w:rsidR="00191D3C">
          <w:t>Crake</w:t>
        </w:r>
      </w:ins>
      <w:r>
        <w:t xml:space="preserve"> or his words. The </w:t>
      </w:r>
      <w:del w:id="593" w:author="alex.hansen" w:date="2017-12-11T19:48:00Z">
        <w:r w:rsidDel="00191D3C">
          <w:delText>crack</w:delText>
        </w:r>
      </w:del>
      <w:del w:id="594" w:author="alex.hansen" w:date="2017-12-11T19:49:00Z">
        <w:r w:rsidDel="00191D3C">
          <w:delText>ers</w:delText>
        </w:r>
      </w:del>
      <w:ins w:id="595" w:author="alex.hansen" w:date="2017-12-11T19:49:00Z">
        <w:r w:rsidR="00191D3C">
          <w:t>Crakers</w:t>
        </w:r>
      </w:ins>
      <w:r>
        <w:t xml:space="preserve"> are not allowed to eat fish, nor they would be killers. They are made to understand that this is the will of </w:t>
      </w:r>
      <w:del w:id="596" w:author="alex.hansen" w:date="2017-12-11T19:48:00Z">
        <w:r w:rsidDel="00191D3C">
          <w:delText>crake</w:delText>
        </w:r>
      </w:del>
      <w:ins w:id="597" w:author="alex.hansen" w:date="2017-12-11T19:48:00Z">
        <w:r w:rsidR="00191D3C">
          <w:t>Crake</w:t>
        </w:r>
      </w:ins>
      <w:r>
        <w:t xml:space="preserve">. The fish bones are then wrapped and returned to the sea to be used in making other children or </w:t>
      </w:r>
      <w:del w:id="598" w:author="alex.hansen" w:date="2017-12-11T19:48:00Z">
        <w:r w:rsidDel="00191D3C">
          <w:delText>Oryx</w:delText>
        </w:r>
      </w:del>
      <w:ins w:id="599" w:author="alex.hansen" w:date="2017-12-11T19:48:00Z">
        <w:r w:rsidR="00191D3C">
          <w:t>Oryx</w:t>
        </w:r>
      </w:ins>
      <w:r>
        <w:t xml:space="preserve">. This is considered a ritual because the </w:t>
      </w:r>
      <w:del w:id="600" w:author="alex.hansen" w:date="2017-12-11T19:48:00Z">
        <w:r w:rsidDel="00191D3C">
          <w:delText>crack</w:delText>
        </w:r>
      </w:del>
      <w:del w:id="601" w:author="alex.hansen" w:date="2017-12-11T19:49:00Z">
        <w:r w:rsidDel="00191D3C">
          <w:delText>ers</w:delText>
        </w:r>
      </w:del>
      <w:ins w:id="602" w:author="alex.hansen" w:date="2017-12-11T19:49:00Z">
        <w:r w:rsidR="00191D3C">
          <w:t>Crakers</w:t>
        </w:r>
      </w:ins>
      <w:r>
        <w:t xml:space="preserve"> have to sacrifice a fish to hear the words of </w:t>
      </w:r>
      <w:del w:id="603" w:author="alex.hansen" w:date="2017-12-11T19:48:00Z">
        <w:r w:rsidDel="00191D3C">
          <w:delText>crake</w:delText>
        </w:r>
      </w:del>
      <w:ins w:id="604" w:author="alex.hansen" w:date="2017-12-11T19:48:00Z">
        <w:r w:rsidR="00191D3C">
          <w:t>Crake</w:t>
        </w:r>
      </w:ins>
      <w:r>
        <w:t xml:space="preserve"> through </w:t>
      </w:r>
      <w:del w:id="605" w:author="alex.hansen" w:date="2017-12-11T19:48:00Z">
        <w:r w:rsidDel="00191D3C">
          <w:delText>snowman</w:delText>
        </w:r>
      </w:del>
      <w:ins w:id="606" w:author="alex.hansen" w:date="2017-12-11T19:48:00Z">
        <w:r w:rsidR="00191D3C">
          <w:t>Snowman</w:t>
        </w:r>
      </w:ins>
      <w:r>
        <w:t>.</w:t>
      </w:r>
      <w:del w:id="607" w:author="alex.hansen" w:date="2017-12-11T20:51:00Z">
        <w:r w:rsidDel="002A2BFD">
          <w:delText xml:space="preserve"> They also obey everything they are told by </w:delText>
        </w:r>
      </w:del>
      <w:del w:id="608" w:author="alex.hansen" w:date="2017-12-11T19:48:00Z">
        <w:r w:rsidDel="00191D3C">
          <w:delText>snowman</w:delText>
        </w:r>
      </w:del>
      <w:del w:id="609" w:author="alex.hansen" w:date="2017-12-11T20:51:00Z">
        <w:r w:rsidDel="002A2BFD">
          <w:delText>.</w:delText>
        </w:r>
      </w:del>
      <w:commentRangeEnd w:id="564"/>
      <w:r w:rsidR="002A2BFD">
        <w:rPr>
          <w:rStyle w:val="CommentReference"/>
        </w:rPr>
        <w:commentReference w:id="564"/>
      </w:r>
    </w:p>
    <w:p w14:paraId="04787177" w14:textId="05557310" w:rsidR="002A2BFD" w:rsidRDefault="002A2BFD">
      <w:pPr>
        <w:spacing w:line="480" w:lineRule="auto"/>
        <w:jc w:val="both"/>
        <w:rPr>
          <w:ins w:id="610" w:author="alex.hansen" w:date="2017-12-11T20:54:00Z"/>
        </w:rPr>
        <w:pPrChange w:id="611" w:author="alex.hansen" w:date="2017-12-11T20:54:00Z">
          <w:pPr>
            <w:spacing w:line="480" w:lineRule="auto"/>
            <w:ind w:firstLine="720"/>
            <w:jc w:val="both"/>
          </w:pPr>
        </w:pPrChange>
      </w:pPr>
      <w:commentRangeStart w:id="612"/>
      <w:ins w:id="613" w:author="alex.hansen" w:date="2017-12-11T20:54:00Z">
        <w:r>
          <w:tab/>
          <w:t xml:space="preserve">As Snowman returned from his trip, he enters the compound and finds that the Crakers had created an idol of him and were shouting his name in a manner that sounded like they were saying Amen, he thought that next they would invent idols and grave goods and eventually sin. This can be related to the story of Moses from the bible who had gone to the mountains to pray, and when he returned he found the Israelites had created false gods whom they were now praising, he was so angry with them because of this. The nature of humans to be existential and also to wonder where he came from and how creation came to be. It is natural to invent possible answers to these questions although some answers do not exist. One possible result is men creates god to get those answers. </w:t>
        </w:r>
        <w:commentRangeEnd w:id="612"/>
        <w:r>
          <w:rPr>
            <w:rStyle w:val="CommentReference"/>
          </w:rPr>
          <w:commentReference w:id="612"/>
        </w:r>
      </w:ins>
    </w:p>
    <w:p w14:paraId="58651FA1" w14:textId="508B20DC" w:rsidR="004649D9" w:rsidDel="00A64F7F" w:rsidRDefault="004649D9">
      <w:pPr>
        <w:spacing w:line="480" w:lineRule="auto"/>
        <w:ind w:firstLine="720"/>
        <w:jc w:val="both"/>
        <w:rPr>
          <w:del w:id="614" w:author="alex.hansen" w:date="2017-12-11T19:40:00Z"/>
        </w:rPr>
        <w:pPrChange w:id="615" w:author="alex.hansen" w:date="2017-12-11T20:57:00Z">
          <w:pPr>
            <w:spacing w:line="480" w:lineRule="auto"/>
            <w:ind w:firstLine="720"/>
          </w:pPr>
        </w:pPrChange>
      </w:pPr>
      <w:commentRangeStart w:id="616"/>
      <w:del w:id="617" w:author="alex.hansen" w:date="2017-12-11T20:52:00Z">
        <w:r w:rsidDel="002A2BFD">
          <w:delText xml:space="preserve">The development of religion for the </w:delText>
        </w:r>
      </w:del>
      <w:del w:id="618" w:author="alex.hansen" w:date="2017-12-11T19:48:00Z">
        <w:r w:rsidDel="00191D3C">
          <w:delText>crack</w:delText>
        </w:r>
      </w:del>
      <w:del w:id="619" w:author="alex.hansen" w:date="2017-12-11T19:49:00Z">
        <w:r w:rsidDel="00191D3C">
          <w:delText>ers</w:delText>
        </w:r>
      </w:del>
      <w:del w:id="620" w:author="alex.hansen" w:date="2017-12-11T20:52:00Z">
        <w:r w:rsidDel="002A2BFD">
          <w:delText xml:space="preserve"> is shown at the end of the story when </w:delText>
        </w:r>
      </w:del>
      <w:del w:id="621" w:author="alex.hansen" w:date="2017-12-11T19:48:00Z">
        <w:r w:rsidDel="00191D3C">
          <w:delText>snowman</w:delText>
        </w:r>
      </w:del>
      <w:del w:id="622" w:author="alex.hansen" w:date="2017-12-11T20:52:00Z">
        <w:r w:rsidDel="002A2BFD">
          <w:delText xml:space="preserve"> left them to go to the city. When he comes back, he finds them chanting in a manner that sounds to him as saying Amen. </w:delText>
        </w:r>
      </w:del>
      <w:r>
        <w:t xml:space="preserve">They are seated around some picture playing some instrument, and he sees that they are made of old things such as bottles and strings. The </w:t>
      </w:r>
      <w:del w:id="623" w:author="alex.hansen" w:date="2017-12-11T19:48:00Z">
        <w:r w:rsidDel="00191D3C">
          <w:delText>crake</w:delText>
        </w:r>
      </w:del>
      <w:ins w:id="624" w:author="alex.hansen" w:date="2017-12-11T19:48:00Z">
        <w:r w:rsidR="00191D3C">
          <w:t>Crake</w:t>
        </w:r>
      </w:ins>
      <w:r>
        <w:t xml:space="preserve">s explain that they were calling him. </w:t>
      </w:r>
      <w:del w:id="625" w:author="alex.hansen" w:date="2017-12-11T19:48:00Z">
        <w:r w:rsidDel="00191D3C">
          <w:delText>Crake</w:delText>
        </w:r>
      </w:del>
      <w:ins w:id="626" w:author="alex.hansen" w:date="2017-12-11T19:48:00Z">
        <w:r w:rsidR="00191D3C">
          <w:t>Crake</w:t>
        </w:r>
      </w:ins>
      <w:r>
        <w:t xml:space="preserve"> saw a great danger in this. The picture of the </w:t>
      </w:r>
      <w:del w:id="627" w:author="alex.hansen" w:date="2017-12-11T19:48:00Z">
        <w:r w:rsidDel="00191D3C">
          <w:delText>snowman</w:delText>
        </w:r>
      </w:del>
      <w:ins w:id="628" w:author="alex.hansen" w:date="2017-12-11T19:48:00Z">
        <w:r w:rsidR="00191D3C">
          <w:t>Snowman</w:t>
        </w:r>
      </w:ins>
      <w:r>
        <w:t xml:space="preserve"> created by the </w:t>
      </w:r>
      <w:del w:id="629" w:author="alex.hansen" w:date="2017-12-11T19:48:00Z">
        <w:r w:rsidDel="00191D3C">
          <w:delText>crack</w:delText>
        </w:r>
      </w:del>
      <w:del w:id="630" w:author="alex.hansen" w:date="2017-12-11T19:49:00Z">
        <w:r w:rsidDel="00191D3C">
          <w:delText>ers</w:delText>
        </w:r>
      </w:del>
      <w:ins w:id="631" w:author="alex.hansen" w:date="2017-12-11T19:49:00Z">
        <w:r w:rsidR="00191D3C">
          <w:t>Crakers</w:t>
        </w:r>
      </w:ins>
      <w:r>
        <w:t xml:space="preserve"> shows that they were thinking of representative objects of their higher beings. The tradition of making images and effigies represent something exists in many mythologies.</w:t>
      </w:r>
      <w:del w:id="632" w:author="alex.hansen" w:date="2017-12-11T20:53:00Z">
        <w:r w:rsidDel="002A2BFD">
          <w:delText xml:space="preserve"> E.g., the Slavonic mythology where spring is welcomed by the Slavonic goddess called Morena. </w:delText>
        </w:r>
      </w:del>
      <w:commentRangeEnd w:id="616"/>
      <w:r w:rsidR="002A2BFD">
        <w:rPr>
          <w:rStyle w:val="CommentReference"/>
        </w:rPr>
        <w:commentReference w:id="616"/>
      </w:r>
    </w:p>
    <w:p w14:paraId="3A7B52E8" w14:textId="77777777" w:rsidR="004649D9" w:rsidDel="002A2BFD" w:rsidRDefault="004649D9">
      <w:pPr>
        <w:spacing w:line="480" w:lineRule="auto"/>
        <w:ind w:firstLine="720"/>
        <w:jc w:val="both"/>
        <w:rPr>
          <w:del w:id="633" w:author="alex.hansen" w:date="2017-12-11T20:57:00Z"/>
        </w:rPr>
        <w:pPrChange w:id="634" w:author="alex.hansen" w:date="2017-12-11T20:57:00Z">
          <w:pPr>
            <w:spacing w:line="480" w:lineRule="auto"/>
          </w:pPr>
        </w:pPrChange>
      </w:pPr>
    </w:p>
    <w:p w14:paraId="28286BF2" w14:textId="076240F3" w:rsidR="002F415C" w:rsidDel="00D1658F" w:rsidRDefault="002F415C" w:rsidP="00D1658F">
      <w:pPr>
        <w:spacing w:line="480" w:lineRule="auto"/>
        <w:ind w:firstLine="720"/>
        <w:jc w:val="both"/>
        <w:rPr>
          <w:del w:id="635" w:author="alex.hansen" w:date="2017-12-11T20:58:00Z"/>
          <w:rFonts w:cs="Times New Roman"/>
        </w:rPr>
      </w:pPr>
      <w:del w:id="636" w:author="alex.hansen" w:date="2017-12-11T20:57:00Z">
        <w:r w:rsidDel="002A2BFD">
          <w:tab/>
          <w:delText>In the Bible</w:delText>
        </w:r>
      </w:del>
      <w:del w:id="637" w:author="alex.hansen" w:date="2017-12-11T20:56:00Z">
        <w:r w:rsidDel="002A2BFD">
          <w:delText xml:space="preserve">, we learn that </w:delText>
        </w:r>
      </w:del>
      <w:del w:id="638" w:author="alex.hansen" w:date="2017-12-11T20:57:00Z">
        <w:r w:rsidDel="002A2BFD">
          <w:delText>vegetation was created on the third day and on the sixth day when he created humans he classified the type of relationship that should exist between man and the environment. The environment is supposed to sustain human life. When one reads the story of creation in Genesis, we learn that as much as the potential for vegetation existed the growth of vegetation depends on man actively being engaged in protecting the environment</w:delText>
        </w:r>
        <w:r w:rsidR="007B2374" w:rsidDel="002A2BFD">
          <w:delText xml:space="preserve"> </w:delText>
        </w:r>
        <w:r w:rsidR="007B2374" w:rsidRPr="007B2374" w:rsidDel="002A2BFD">
          <w:delText>(Wilson 397)</w:delText>
        </w:r>
        <w:r w:rsidDel="002A2BFD">
          <w:delText xml:space="preserve">. Additionally, God gave the man the ability to dominate over both nature and animals, and he commanded them to procreate and fill the earth. In the novel, we see that </w:delText>
        </w:r>
      </w:del>
      <w:del w:id="639" w:author="alex.hansen" w:date="2017-12-11T19:48:00Z">
        <w:r w:rsidDel="00191D3C">
          <w:delText>Crake</w:delText>
        </w:r>
      </w:del>
      <w:del w:id="640" w:author="alex.hansen" w:date="2017-12-11T20:57:00Z">
        <w:r w:rsidDel="002A2BFD">
          <w:delText xml:space="preserve"> has control of the environment and also the animals that exist in the community.</w:delText>
        </w:r>
      </w:del>
    </w:p>
    <w:p w14:paraId="5F625356" w14:textId="1B6BEE4F" w:rsidR="00D1658F" w:rsidRDefault="00D1658F" w:rsidP="002A2BFD">
      <w:pPr>
        <w:spacing w:line="480" w:lineRule="auto"/>
        <w:ind w:firstLine="720"/>
        <w:jc w:val="both"/>
        <w:rPr>
          <w:ins w:id="641" w:author="alex.hansen" w:date="2017-12-11T20:58:00Z"/>
        </w:rPr>
      </w:pPr>
    </w:p>
    <w:p w14:paraId="16A20BB7" w14:textId="6368A518" w:rsidR="00D1658F" w:rsidRPr="002F415C" w:rsidRDefault="00D1658F">
      <w:pPr>
        <w:spacing w:line="480" w:lineRule="auto"/>
        <w:ind w:firstLine="720"/>
        <w:jc w:val="both"/>
        <w:rPr>
          <w:ins w:id="642" w:author="alex.hansen" w:date="2017-12-11T20:58:00Z"/>
        </w:rPr>
        <w:pPrChange w:id="643" w:author="alex.hansen" w:date="2017-12-11T20:57:00Z">
          <w:pPr>
            <w:spacing w:line="480" w:lineRule="auto"/>
          </w:pPr>
        </w:pPrChange>
      </w:pPr>
      <w:commentRangeStart w:id="644"/>
      <w:ins w:id="645" w:author="alex.hansen" w:date="2017-12-11T20:58:00Z">
        <w:r>
          <w:t>Conclusion</w:t>
        </w:r>
        <w:commentRangeEnd w:id="644"/>
        <w:r>
          <w:rPr>
            <w:rStyle w:val="CommentReference"/>
          </w:rPr>
          <w:commentReference w:id="644"/>
        </w:r>
      </w:ins>
    </w:p>
    <w:p w14:paraId="31C1D857" w14:textId="5F8199B8" w:rsidR="0023190A" w:rsidDel="00D1658F" w:rsidRDefault="00D36999">
      <w:pPr>
        <w:spacing w:line="480" w:lineRule="auto"/>
        <w:ind w:firstLine="720"/>
        <w:jc w:val="both"/>
        <w:rPr>
          <w:del w:id="646" w:author="alex.hansen" w:date="2017-12-11T20:58:00Z"/>
          <w:rFonts w:cs="Times New Roman"/>
        </w:rPr>
        <w:pPrChange w:id="647" w:author="alex.hansen" w:date="2017-12-11T20:57:00Z">
          <w:pPr>
            <w:spacing w:line="480" w:lineRule="auto"/>
          </w:pPr>
        </w:pPrChange>
      </w:pPr>
      <w:del w:id="648" w:author="alex.hansen" w:date="2017-12-11T20:58:00Z">
        <w:r w:rsidDel="00D1658F">
          <w:rPr>
            <w:rFonts w:cs="Times New Roman"/>
          </w:rPr>
          <w:delText>I</w:delText>
        </w:r>
        <w:r w:rsidR="0023190A" w:rsidDel="00D1658F">
          <w:rPr>
            <w:rFonts w:cs="Times New Roman"/>
          </w:rPr>
          <w:delText>n conclusion, the novel has not only creatively and artistically proven worth but also showed the importance of symbolical representations in ensuring the attainment and achievabilit</w:delText>
        </w:r>
        <w:r w:rsidDel="00D1658F">
          <w:rPr>
            <w:rFonts w:cs="Times New Roman"/>
          </w:rPr>
          <w:delText>y of how the resources are utilized</w:delText>
        </w:r>
        <w:r w:rsidR="00C20AAB" w:rsidDel="00D1658F">
          <w:rPr>
            <w:rFonts w:cs="Times New Roman"/>
          </w:rPr>
          <w:delText xml:space="preserve"> </w:delText>
        </w:r>
        <w:r w:rsidR="00C20AAB" w:rsidRPr="00C20AAB" w:rsidDel="00D1658F">
          <w:rPr>
            <w:rFonts w:cs="Times New Roman"/>
          </w:rPr>
          <w:delText>(Banerjee 236)</w:delText>
        </w:r>
        <w:r w:rsidDel="00D1658F">
          <w:rPr>
            <w:rFonts w:cs="Times New Roman"/>
          </w:rPr>
          <w:delText xml:space="preserve">. the openness with which the novel terminates that includes the </w:delText>
        </w:r>
        <w:r w:rsidR="00C670E5" w:rsidDel="00D1658F">
          <w:rPr>
            <w:rFonts w:cs="Times New Roman"/>
          </w:rPr>
          <w:delText>critical speculation on the future positioning and survival of the novel. This can yonder be expounded in the manner in which Jimmy is left to</w:delText>
        </w:r>
        <w:r w:rsidR="00910EAA" w:rsidDel="00D1658F">
          <w:rPr>
            <w:rFonts w:cs="Times New Roman"/>
          </w:rPr>
          <w:delText xml:space="preserve"> decide on his fate as to whether he should join the other global survivors of the very fate. The critical reception as however, varied on whether or not the hope to the future humanity is realistic or realizable in the long run.</w:delText>
        </w:r>
        <w:r w:rsidR="0023190A" w:rsidDel="00D1658F">
          <w:rPr>
            <w:rFonts w:cs="Times New Roman"/>
          </w:rPr>
          <w:delText xml:space="preserve"> </w:delText>
        </w:r>
      </w:del>
    </w:p>
    <w:p w14:paraId="749548A2" w14:textId="6E21778B" w:rsidR="00B57063" w:rsidRDefault="00B57063">
      <w:pPr>
        <w:spacing w:line="480" w:lineRule="auto"/>
        <w:ind w:firstLine="720"/>
        <w:jc w:val="both"/>
        <w:rPr>
          <w:ins w:id="649" w:author="alex.hansen" w:date="2017-12-11T18:23:00Z"/>
          <w:rFonts w:cs="Times New Roman"/>
        </w:rPr>
        <w:pPrChange w:id="650" w:author="alex.hansen" w:date="2017-12-11T20:58:00Z">
          <w:pPr>
            <w:spacing w:line="480" w:lineRule="auto"/>
          </w:pPr>
        </w:pPrChange>
      </w:pPr>
    </w:p>
    <w:p w14:paraId="14F40C1B" w14:textId="7B75CDA9" w:rsidR="001374E4" w:rsidRDefault="001374E4" w:rsidP="004414E1">
      <w:pPr>
        <w:spacing w:line="480" w:lineRule="auto"/>
        <w:rPr>
          <w:ins w:id="651" w:author="alex.hansen" w:date="2017-12-11T20:57:00Z"/>
          <w:rFonts w:cs="Times New Roman"/>
        </w:rPr>
      </w:pPr>
    </w:p>
    <w:p w14:paraId="0D3D18D0" w14:textId="13B12CC4" w:rsidR="001374E4" w:rsidDel="00D1658F" w:rsidRDefault="001374E4" w:rsidP="004414E1">
      <w:pPr>
        <w:spacing w:line="480" w:lineRule="auto"/>
        <w:rPr>
          <w:del w:id="652" w:author="alex.hansen" w:date="2017-12-11T20:59:00Z"/>
          <w:rFonts w:cs="Times New Roman"/>
        </w:rPr>
      </w:pPr>
    </w:p>
    <w:p w14:paraId="573E6674" w14:textId="19129952" w:rsidR="00FF3EA2" w:rsidDel="001374E4" w:rsidRDefault="00FF3EA2" w:rsidP="00B55BA5">
      <w:pPr>
        <w:spacing w:line="480" w:lineRule="auto"/>
        <w:jc w:val="center"/>
        <w:rPr>
          <w:del w:id="653" w:author="alex.hansen" w:date="2017-12-11T18:11:00Z"/>
          <w:rFonts w:cs="Times New Roman"/>
        </w:rPr>
      </w:pPr>
    </w:p>
    <w:p w14:paraId="78A0B0E6" w14:textId="45AAF8C6" w:rsidR="00B57063" w:rsidDel="00B374FD" w:rsidRDefault="00B57063" w:rsidP="004414E1">
      <w:pPr>
        <w:spacing w:line="480" w:lineRule="auto"/>
        <w:rPr>
          <w:del w:id="654" w:author="alex.hansen" w:date="2017-12-11T15:38:00Z"/>
          <w:rFonts w:cs="Times New Roman"/>
        </w:rPr>
      </w:pPr>
    </w:p>
    <w:p w14:paraId="47AF51CE" w14:textId="4B16AB8E" w:rsidR="00B57063" w:rsidDel="00B374FD" w:rsidRDefault="00B57063" w:rsidP="004414E1">
      <w:pPr>
        <w:spacing w:line="480" w:lineRule="auto"/>
        <w:rPr>
          <w:del w:id="655" w:author="alex.hansen" w:date="2017-12-11T15:38:00Z"/>
          <w:rFonts w:cs="Times New Roman"/>
          <w:i/>
        </w:rPr>
      </w:pPr>
    </w:p>
    <w:p w14:paraId="2BE21531" w14:textId="3FC04871" w:rsidR="00537CB6" w:rsidDel="00B374FD" w:rsidRDefault="00537CB6" w:rsidP="00C322E1">
      <w:pPr>
        <w:spacing w:line="480" w:lineRule="auto"/>
        <w:jc w:val="center"/>
        <w:rPr>
          <w:del w:id="656" w:author="alex.hansen" w:date="2017-12-11T15:38:00Z"/>
        </w:rPr>
      </w:pPr>
    </w:p>
    <w:p w14:paraId="1B53CBF9" w14:textId="4EA7F96E" w:rsidR="00537CB6" w:rsidDel="00B374FD" w:rsidRDefault="00537CB6" w:rsidP="00C322E1">
      <w:pPr>
        <w:spacing w:line="480" w:lineRule="auto"/>
        <w:jc w:val="center"/>
        <w:rPr>
          <w:del w:id="657" w:author="alex.hansen" w:date="2017-12-11T15:38:00Z"/>
        </w:rPr>
      </w:pPr>
    </w:p>
    <w:p w14:paraId="78C4DAC2" w14:textId="1D18DDC2" w:rsidR="00537CB6" w:rsidDel="00B374FD" w:rsidRDefault="00537CB6" w:rsidP="00C322E1">
      <w:pPr>
        <w:spacing w:line="480" w:lineRule="auto"/>
        <w:jc w:val="center"/>
        <w:rPr>
          <w:del w:id="658" w:author="alex.hansen" w:date="2017-12-11T15:38:00Z"/>
        </w:rPr>
      </w:pPr>
    </w:p>
    <w:p w14:paraId="3309335F" w14:textId="5E002B6C" w:rsidR="00737BD8" w:rsidDel="00B374FD" w:rsidRDefault="00737BD8" w:rsidP="00C40078">
      <w:pPr>
        <w:spacing w:line="480" w:lineRule="auto"/>
        <w:rPr>
          <w:del w:id="659" w:author="alex.hansen" w:date="2017-12-11T15:38:00Z"/>
        </w:rPr>
      </w:pPr>
    </w:p>
    <w:p w14:paraId="030496C3" w14:textId="478EC72B" w:rsidR="00B57063" w:rsidDel="00B374FD" w:rsidRDefault="00B57063" w:rsidP="0023190A">
      <w:pPr>
        <w:spacing w:line="480" w:lineRule="auto"/>
        <w:rPr>
          <w:del w:id="660" w:author="alex.hansen" w:date="2017-12-11T15:38:00Z"/>
        </w:rPr>
      </w:pPr>
    </w:p>
    <w:p w14:paraId="621862BF" w14:textId="77777777" w:rsidR="00263E03" w:rsidRPr="00B55BA5" w:rsidRDefault="00A37991" w:rsidP="00B55BA5">
      <w:pPr>
        <w:spacing w:line="480" w:lineRule="auto"/>
        <w:jc w:val="center"/>
      </w:pPr>
      <w:r>
        <w:t>Works C</w:t>
      </w:r>
      <w:r w:rsidR="00537CB6">
        <w:t>ited</w:t>
      </w:r>
    </w:p>
    <w:p w14:paraId="5C912429" w14:textId="65B3A2F6" w:rsidR="00263E03" w:rsidRDefault="00263E03" w:rsidP="00C14436">
      <w:pPr>
        <w:spacing w:line="480" w:lineRule="auto"/>
        <w:ind w:left="720" w:hanging="720"/>
      </w:pPr>
      <w:proofErr w:type="spellStart"/>
      <w:r w:rsidRPr="00AB7862">
        <w:t>Adami</w:t>
      </w:r>
      <w:proofErr w:type="spellEnd"/>
      <w:r w:rsidRPr="00AB7862">
        <w:t xml:space="preserve">, Valentina. "Between Bioethics and Literature: Representations of (post-) human identities in Margaret Atwood's </w:t>
      </w:r>
      <w:del w:id="661" w:author="alex.hansen" w:date="2017-12-11T19:48:00Z">
        <w:r w:rsidRPr="00AB7862" w:rsidDel="00191D3C">
          <w:delText>Oryx</w:delText>
        </w:r>
      </w:del>
      <w:ins w:id="662" w:author="alex.hansen" w:date="2017-12-11T19:48:00Z">
        <w:r w:rsidR="00191D3C">
          <w:t>Oryx</w:t>
        </w:r>
      </w:ins>
      <w:r w:rsidRPr="00AB7862">
        <w:t xml:space="preserve"> and </w:t>
      </w:r>
      <w:del w:id="663" w:author="alex.hansen" w:date="2017-12-11T19:48:00Z">
        <w:r w:rsidRPr="00AB7862" w:rsidDel="00191D3C">
          <w:delText>Crake</w:delText>
        </w:r>
      </w:del>
      <w:ins w:id="664" w:author="alex.hansen" w:date="2017-12-11T19:48:00Z">
        <w:r w:rsidR="00191D3C">
          <w:t>Crake</w:t>
        </w:r>
      </w:ins>
      <w:r w:rsidRPr="00AB7862">
        <w:t xml:space="preserve"> and The Year of The Flood." (2012): 249-261.</w:t>
      </w:r>
    </w:p>
    <w:p w14:paraId="47252384" w14:textId="77777777" w:rsidR="00263E03" w:rsidRDefault="00263E03" w:rsidP="00957058">
      <w:pPr>
        <w:spacing w:line="480" w:lineRule="auto"/>
        <w:ind w:left="720" w:hanging="720"/>
      </w:pPr>
      <w:commentRangeStart w:id="665"/>
      <w:r>
        <w:t xml:space="preserve">Alsford, Mike. "The Primal Question: What Are We?" What If?: Religious Themes in Science </w:t>
      </w:r>
      <w:commentRangeEnd w:id="665"/>
      <w:r w:rsidR="00D37F1A">
        <w:rPr>
          <w:rStyle w:val="CommentReference"/>
        </w:rPr>
        <w:commentReference w:id="665"/>
      </w:r>
    </w:p>
    <w:p w14:paraId="76D06AFF" w14:textId="377F98ED" w:rsidR="00263E03" w:rsidRDefault="00263E03" w:rsidP="00C14436">
      <w:pPr>
        <w:spacing w:line="480" w:lineRule="auto"/>
        <w:ind w:left="720" w:hanging="720"/>
      </w:pPr>
      <w:commentRangeStart w:id="666"/>
      <w:r w:rsidRPr="00164B14">
        <w:t xml:space="preserve">Banerjee, </w:t>
      </w:r>
      <w:proofErr w:type="spellStart"/>
      <w:r w:rsidRPr="00164B14">
        <w:t>Suparna</w:t>
      </w:r>
      <w:proofErr w:type="spellEnd"/>
      <w:r w:rsidRPr="00164B14">
        <w:t xml:space="preserve">. "Towards' feminist mothering: oppositional maternal practice in Margaret Atwood's </w:t>
      </w:r>
      <w:del w:id="667" w:author="alex.hansen" w:date="2017-12-11T19:48:00Z">
        <w:r w:rsidRPr="00164B14" w:rsidDel="00191D3C">
          <w:delText>Oryx</w:delText>
        </w:r>
      </w:del>
      <w:ins w:id="668" w:author="alex.hansen" w:date="2017-12-11T19:48:00Z">
        <w:r w:rsidR="00191D3C">
          <w:t>Oryx</w:t>
        </w:r>
      </w:ins>
      <w:r w:rsidRPr="00164B14">
        <w:t xml:space="preserve"> and </w:t>
      </w:r>
      <w:del w:id="669" w:author="alex.hansen" w:date="2017-12-11T19:48:00Z">
        <w:r w:rsidRPr="00164B14" w:rsidDel="00191D3C">
          <w:delText>Crake</w:delText>
        </w:r>
      </w:del>
      <w:ins w:id="670" w:author="alex.hansen" w:date="2017-12-11T19:48:00Z">
        <w:r w:rsidR="00191D3C">
          <w:t>Crake</w:t>
        </w:r>
      </w:ins>
      <w:r w:rsidRPr="00164B14">
        <w:t>." </w:t>
      </w:r>
      <w:r w:rsidRPr="00164B14">
        <w:rPr>
          <w:i/>
          <w:iCs/>
        </w:rPr>
        <w:t>Journal of International Women's Studies</w:t>
      </w:r>
      <w:r w:rsidRPr="00164B14">
        <w:t> 14.1 (2013): 236.</w:t>
      </w:r>
      <w:commentRangeEnd w:id="666"/>
      <w:r w:rsidR="00D37F1A">
        <w:rPr>
          <w:rStyle w:val="CommentReference"/>
        </w:rPr>
        <w:commentReference w:id="666"/>
      </w:r>
    </w:p>
    <w:p w14:paraId="34A5B5FE" w14:textId="5BA0F036" w:rsidR="00263E03" w:rsidRDefault="00263E03" w:rsidP="00C14436">
      <w:pPr>
        <w:spacing w:line="480" w:lineRule="auto"/>
        <w:ind w:left="720" w:hanging="720"/>
      </w:pPr>
      <w:commentRangeStart w:id="671"/>
      <w:proofErr w:type="spellStart"/>
      <w:r w:rsidRPr="000173A7">
        <w:t>Bergthaller</w:t>
      </w:r>
      <w:proofErr w:type="spellEnd"/>
      <w:r w:rsidRPr="000173A7">
        <w:t>, Hannes. "Housebreaking the human animal: Humanism and the problem of sustainability in Margaret Atwood's Oryx and Crake and The Year of the Flood." </w:t>
      </w:r>
      <w:r w:rsidRPr="000173A7">
        <w:rPr>
          <w:i/>
          <w:iCs/>
        </w:rPr>
        <w:t>English Studies</w:t>
      </w:r>
      <w:r w:rsidRPr="000173A7">
        <w:t> 91.7 (2010): 728-743.</w:t>
      </w:r>
      <w:r>
        <w:t xml:space="preserve"> </w:t>
      </w:r>
      <w:commentRangeEnd w:id="671"/>
      <w:r w:rsidR="00D37F1A">
        <w:rPr>
          <w:rStyle w:val="CommentReference"/>
        </w:rPr>
        <w:commentReference w:id="671"/>
      </w:r>
    </w:p>
    <w:p w14:paraId="5443A6C4" w14:textId="77777777" w:rsidR="00263E03" w:rsidRDefault="00263E03" w:rsidP="00957058">
      <w:pPr>
        <w:spacing w:line="480" w:lineRule="auto"/>
        <w:ind w:left="720" w:hanging="720"/>
      </w:pPr>
      <w:commentRangeStart w:id="672"/>
      <w:r w:rsidRPr="00F723A3">
        <w:t>Bloom, Harold, ed. </w:t>
      </w:r>
      <w:r w:rsidRPr="00F723A3">
        <w:rPr>
          <w:i/>
          <w:iCs/>
        </w:rPr>
        <w:t>Margaret Atwood</w:t>
      </w:r>
      <w:r w:rsidRPr="00F723A3">
        <w:t xml:space="preserve">. </w:t>
      </w:r>
      <w:proofErr w:type="spellStart"/>
      <w:r w:rsidRPr="00F723A3">
        <w:t>Infobase</w:t>
      </w:r>
      <w:proofErr w:type="spellEnd"/>
      <w:r w:rsidRPr="00F723A3">
        <w:t xml:space="preserve"> Publishing, 2014.</w:t>
      </w:r>
      <w:commentRangeEnd w:id="672"/>
      <w:r w:rsidR="00D37F1A">
        <w:rPr>
          <w:rStyle w:val="CommentReference"/>
        </w:rPr>
        <w:commentReference w:id="672"/>
      </w:r>
    </w:p>
    <w:p w14:paraId="426190B5" w14:textId="6A80184D" w:rsidR="00263E03" w:rsidDel="00D37F1A" w:rsidRDefault="00263E03" w:rsidP="00887392">
      <w:pPr>
        <w:spacing w:line="480" w:lineRule="auto"/>
        <w:ind w:left="720" w:hanging="720"/>
        <w:rPr>
          <w:del w:id="673" w:author="alex.hansen" w:date="2017-12-11T21:01:00Z"/>
        </w:rPr>
      </w:pPr>
      <w:commentRangeStart w:id="674"/>
      <w:del w:id="675" w:author="alex.hansen" w:date="2017-12-11T21:01:00Z">
        <w:r w:rsidDel="00D37F1A">
          <w:delText xml:space="preserve">Cowan, Douglas E. "The Brightness Against the Black." Sacred Space: The Quest for </w:delText>
        </w:r>
      </w:del>
    </w:p>
    <w:p w14:paraId="33F951FC" w14:textId="351A829B" w:rsidR="00263E03" w:rsidRDefault="00263E03" w:rsidP="00C14436">
      <w:pPr>
        <w:spacing w:line="480" w:lineRule="auto"/>
        <w:ind w:left="720" w:hanging="720"/>
      </w:pPr>
      <w:r w:rsidRPr="00A847A1">
        <w:t xml:space="preserve">Davis, Roger. "‘A white illusion of a man’: </w:t>
      </w:r>
      <w:del w:id="676" w:author="alex.hansen" w:date="2017-12-11T19:48:00Z">
        <w:r w:rsidRPr="00A847A1" w:rsidDel="00191D3C">
          <w:delText>Snowman</w:delText>
        </w:r>
      </w:del>
      <w:ins w:id="677" w:author="alex.hansen" w:date="2017-12-11T19:48:00Z">
        <w:r w:rsidR="00191D3C">
          <w:t>Snowman</w:t>
        </w:r>
      </w:ins>
      <w:r w:rsidRPr="00A847A1">
        <w:t xml:space="preserve">, Survival and Speculation in Margaret Atwood’s </w:t>
      </w:r>
      <w:del w:id="678" w:author="alex.hansen" w:date="2017-12-11T19:48:00Z">
        <w:r w:rsidRPr="00A847A1" w:rsidDel="00191D3C">
          <w:delText>Oryx</w:delText>
        </w:r>
      </w:del>
      <w:ins w:id="679" w:author="alex.hansen" w:date="2017-12-11T19:48:00Z">
        <w:r w:rsidR="00191D3C">
          <w:t>Oryx</w:t>
        </w:r>
      </w:ins>
      <w:r w:rsidRPr="00A847A1">
        <w:t xml:space="preserve"> and </w:t>
      </w:r>
      <w:del w:id="680" w:author="alex.hansen" w:date="2017-12-11T19:48:00Z">
        <w:r w:rsidRPr="00A847A1" w:rsidDel="00191D3C">
          <w:delText>Crake</w:delText>
        </w:r>
      </w:del>
      <w:ins w:id="681" w:author="alex.hansen" w:date="2017-12-11T19:48:00Z">
        <w:r w:rsidR="00191D3C">
          <w:t>Crake</w:t>
        </w:r>
      </w:ins>
      <w:r w:rsidRPr="00A847A1">
        <w:t>." </w:t>
      </w:r>
      <w:r w:rsidRPr="00A847A1">
        <w:rPr>
          <w:i/>
          <w:iCs/>
        </w:rPr>
        <w:t>Hosting the Monster</w:t>
      </w:r>
      <w:r w:rsidRPr="00A847A1">
        <w:t> 52 (2008): 237.</w:t>
      </w:r>
      <w:commentRangeEnd w:id="674"/>
      <w:r w:rsidR="00D37F1A">
        <w:rPr>
          <w:rStyle w:val="CommentReference"/>
        </w:rPr>
        <w:commentReference w:id="674"/>
      </w:r>
    </w:p>
    <w:p w14:paraId="7ECB0F67" w14:textId="675281C5" w:rsidR="00263E03" w:rsidRDefault="00263E03" w:rsidP="00C14436">
      <w:pPr>
        <w:spacing w:line="480" w:lineRule="auto"/>
        <w:ind w:left="720" w:hanging="720"/>
      </w:pPr>
      <w:commentRangeStart w:id="682"/>
      <w:proofErr w:type="spellStart"/>
      <w:r w:rsidRPr="004E7D1D">
        <w:t>Dinucci</w:t>
      </w:r>
      <w:proofErr w:type="spellEnd"/>
      <w:r w:rsidRPr="004E7D1D">
        <w:t>, Tyler. "The Body of Margaret Atwood: Sex Work and Prostitution within Margaret Atwood's The Handmaid's Tale, Oryx and Crake, and The Year of the Flood." (2011).</w:t>
      </w:r>
      <w:commentRangeEnd w:id="682"/>
      <w:r w:rsidR="00D37F1A">
        <w:rPr>
          <w:rStyle w:val="CommentReference"/>
        </w:rPr>
        <w:commentReference w:id="682"/>
      </w:r>
    </w:p>
    <w:p w14:paraId="4F1AE0F9" w14:textId="77777777" w:rsidR="00263E03" w:rsidRDefault="00263E03" w:rsidP="00887392">
      <w:pPr>
        <w:spacing w:line="480" w:lineRule="auto"/>
        <w:ind w:left="720" w:hanging="720"/>
      </w:pPr>
      <w:commentRangeStart w:id="683"/>
      <w:r>
        <w:t xml:space="preserve">Fiction. London: </w:t>
      </w:r>
      <w:proofErr w:type="spellStart"/>
      <w:r>
        <w:t>Darton</w:t>
      </w:r>
      <w:proofErr w:type="spellEnd"/>
      <w:r>
        <w:t xml:space="preserve">, Longman &amp; Todd, 2000, pp. 26-48.  </w:t>
      </w:r>
      <w:commentRangeEnd w:id="683"/>
      <w:r w:rsidR="00D37F1A">
        <w:rPr>
          <w:rStyle w:val="CommentReference"/>
        </w:rPr>
        <w:commentReference w:id="683"/>
      </w:r>
    </w:p>
    <w:p w14:paraId="5535825A" w14:textId="137FBE86" w:rsidR="00263E03" w:rsidRDefault="00263E03" w:rsidP="00C14436">
      <w:pPr>
        <w:spacing w:line="480" w:lineRule="auto"/>
        <w:ind w:left="720" w:hanging="720"/>
      </w:pPr>
      <w:r w:rsidRPr="00B80B84">
        <w:t xml:space="preserve">Frew, Lee. "“A Whole New Take on Indigenous”: Margaret Atwood’s </w:t>
      </w:r>
      <w:del w:id="684" w:author="alex.hansen" w:date="2017-12-11T19:48:00Z">
        <w:r w:rsidRPr="00B80B84" w:rsidDel="00191D3C">
          <w:delText>Oryx</w:delText>
        </w:r>
      </w:del>
      <w:ins w:id="685" w:author="alex.hansen" w:date="2017-12-11T19:48:00Z">
        <w:r w:rsidR="00191D3C">
          <w:t>Oryx</w:t>
        </w:r>
      </w:ins>
      <w:r w:rsidRPr="00B80B84">
        <w:t xml:space="preserve"> and </w:t>
      </w:r>
      <w:del w:id="686" w:author="alex.hansen" w:date="2017-12-11T19:48:00Z">
        <w:r w:rsidRPr="00B80B84" w:rsidDel="00191D3C">
          <w:delText>Crake</w:delText>
        </w:r>
      </w:del>
      <w:ins w:id="687" w:author="alex.hansen" w:date="2017-12-11T19:48:00Z">
        <w:r w:rsidR="00191D3C">
          <w:t>Crake</w:t>
        </w:r>
      </w:ins>
      <w:r w:rsidRPr="00B80B84">
        <w:t xml:space="preserve"> as Wild Animal Story." </w:t>
      </w:r>
      <w:r w:rsidRPr="00B80B84">
        <w:rPr>
          <w:i/>
          <w:iCs/>
        </w:rPr>
        <w:t>Studies in Canadian Literature/</w:t>
      </w:r>
      <w:proofErr w:type="spellStart"/>
      <w:r w:rsidRPr="00B80B84">
        <w:rPr>
          <w:i/>
          <w:iCs/>
        </w:rPr>
        <w:t>Études</w:t>
      </w:r>
      <w:proofErr w:type="spellEnd"/>
      <w:r w:rsidRPr="00B80B84">
        <w:rPr>
          <w:i/>
          <w:iCs/>
        </w:rPr>
        <w:t xml:space="preserve"> </w:t>
      </w:r>
      <w:proofErr w:type="spellStart"/>
      <w:r w:rsidRPr="00B80B84">
        <w:rPr>
          <w:i/>
          <w:iCs/>
        </w:rPr>
        <w:t>en</w:t>
      </w:r>
      <w:proofErr w:type="spellEnd"/>
      <w:r w:rsidRPr="00B80B84">
        <w:rPr>
          <w:i/>
          <w:iCs/>
        </w:rPr>
        <w:t xml:space="preserve"> </w:t>
      </w:r>
      <w:proofErr w:type="spellStart"/>
      <w:r w:rsidRPr="00B80B84">
        <w:rPr>
          <w:i/>
          <w:iCs/>
        </w:rPr>
        <w:t>littérature</w:t>
      </w:r>
      <w:proofErr w:type="spellEnd"/>
      <w:r w:rsidRPr="00B80B84">
        <w:rPr>
          <w:i/>
          <w:iCs/>
        </w:rPr>
        <w:t xml:space="preserve"> </w:t>
      </w:r>
      <w:proofErr w:type="spellStart"/>
      <w:r w:rsidRPr="00B80B84">
        <w:rPr>
          <w:i/>
          <w:iCs/>
        </w:rPr>
        <w:t>canadienne</w:t>
      </w:r>
      <w:proofErr w:type="spellEnd"/>
      <w:r>
        <w:t> 39.1 (2014)</w:t>
      </w:r>
    </w:p>
    <w:p w14:paraId="00D6A4FE" w14:textId="26BCD4FA" w:rsidR="00263E03" w:rsidRDefault="00263E03" w:rsidP="00C14436">
      <w:pPr>
        <w:spacing w:line="480" w:lineRule="auto"/>
        <w:ind w:left="720" w:hanging="720"/>
      </w:pPr>
      <w:r w:rsidRPr="00DD71D3">
        <w:t xml:space="preserve">Ingersoll, Earl. "Survival in Margaret Atwood's Novel </w:t>
      </w:r>
      <w:del w:id="688" w:author="alex.hansen" w:date="2017-12-11T19:48:00Z">
        <w:r w:rsidRPr="00DD71D3" w:rsidDel="00191D3C">
          <w:delText>Oryx</w:delText>
        </w:r>
      </w:del>
      <w:ins w:id="689" w:author="alex.hansen" w:date="2017-12-11T19:48:00Z">
        <w:r w:rsidR="00191D3C">
          <w:t>Oryx</w:t>
        </w:r>
      </w:ins>
      <w:r w:rsidRPr="00DD71D3">
        <w:t xml:space="preserve"> and </w:t>
      </w:r>
      <w:del w:id="690" w:author="alex.hansen" w:date="2017-12-11T19:48:00Z">
        <w:r w:rsidRPr="00DD71D3" w:rsidDel="00191D3C">
          <w:delText>Crake</w:delText>
        </w:r>
      </w:del>
      <w:ins w:id="691" w:author="alex.hansen" w:date="2017-12-11T19:48:00Z">
        <w:r w:rsidR="00191D3C">
          <w:t>Crake</w:t>
        </w:r>
      </w:ins>
      <w:r w:rsidRPr="00DD71D3">
        <w:t>." </w:t>
      </w:r>
      <w:r w:rsidRPr="00DD71D3">
        <w:rPr>
          <w:i/>
          <w:iCs/>
        </w:rPr>
        <w:t>Extrapolation</w:t>
      </w:r>
      <w:r w:rsidRPr="00DD71D3">
        <w:t> 45.2 (2004): 162-175.</w:t>
      </w:r>
      <w:r>
        <w:t xml:space="preserve"> </w:t>
      </w:r>
    </w:p>
    <w:p w14:paraId="45846623" w14:textId="35433A6F" w:rsidR="00263E03" w:rsidRDefault="00263E03" w:rsidP="00C14436">
      <w:pPr>
        <w:spacing w:line="480" w:lineRule="auto"/>
        <w:ind w:left="720" w:hanging="720"/>
      </w:pPr>
      <w:proofErr w:type="spellStart"/>
      <w:r w:rsidRPr="00B24A26">
        <w:lastRenderedPageBreak/>
        <w:t>Mosca</w:t>
      </w:r>
      <w:proofErr w:type="spellEnd"/>
      <w:r w:rsidRPr="00B24A26">
        <w:t xml:space="preserve">, Valeria. "Crossing human boundaries: Apocalypse and </w:t>
      </w:r>
      <w:proofErr w:type="spellStart"/>
      <w:r w:rsidRPr="00B24A26">
        <w:t>posthumanism</w:t>
      </w:r>
      <w:proofErr w:type="spellEnd"/>
      <w:r w:rsidRPr="00B24A26">
        <w:t xml:space="preserve"> in Margaret Atwood’s </w:t>
      </w:r>
      <w:del w:id="692" w:author="alex.hansen" w:date="2017-12-11T19:48:00Z">
        <w:r w:rsidRPr="00B24A26" w:rsidDel="00191D3C">
          <w:delText>Oryx</w:delText>
        </w:r>
      </w:del>
      <w:ins w:id="693" w:author="alex.hansen" w:date="2017-12-11T19:48:00Z">
        <w:r w:rsidR="00191D3C">
          <w:t>Oryx</w:t>
        </w:r>
      </w:ins>
      <w:r w:rsidRPr="00B24A26">
        <w:t xml:space="preserve"> and </w:t>
      </w:r>
      <w:del w:id="694" w:author="alex.hansen" w:date="2017-12-11T19:48:00Z">
        <w:r w:rsidRPr="00B24A26" w:rsidDel="00191D3C">
          <w:delText>Crake</w:delText>
        </w:r>
      </w:del>
      <w:ins w:id="695" w:author="alex.hansen" w:date="2017-12-11T19:48:00Z">
        <w:r w:rsidR="00191D3C">
          <w:t>Crake</w:t>
        </w:r>
      </w:ins>
      <w:r w:rsidRPr="00B24A26">
        <w:t xml:space="preserve"> and The year of the flood." </w:t>
      </w:r>
      <w:proofErr w:type="spellStart"/>
      <w:r w:rsidRPr="00B24A26">
        <w:rPr>
          <w:i/>
          <w:iCs/>
        </w:rPr>
        <w:t>Altre</w:t>
      </w:r>
      <w:proofErr w:type="spellEnd"/>
      <w:r w:rsidRPr="00B24A26">
        <w:rPr>
          <w:i/>
          <w:iCs/>
        </w:rPr>
        <w:t xml:space="preserve"> </w:t>
      </w:r>
      <w:proofErr w:type="spellStart"/>
      <w:r w:rsidRPr="00B24A26">
        <w:rPr>
          <w:i/>
          <w:iCs/>
        </w:rPr>
        <w:t>Modernità</w:t>
      </w:r>
      <w:proofErr w:type="spellEnd"/>
      <w:r w:rsidRPr="00B24A26">
        <w:t> 9 (2013): 38-52.</w:t>
      </w:r>
    </w:p>
    <w:p w14:paraId="034F1999" w14:textId="77777777" w:rsidR="00263E03" w:rsidRDefault="00263E03" w:rsidP="00263E03">
      <w:pPr>
        <w:tabs>
          <w:tab w:val="left" w:pos="5715"/>
        </w:tabs>
        <w:spacing w:line="480" w:lineRule="auto"/>
        <w:ind w:left="720" w:hanging="720"/>
      </w:pPr>
      <w:r>
        <w:t xml:space="preserve">Print. </w:t>
      </w:r>
      <w:r>
        <w:tab/>
      </w:r>
      <w:r>
        <w:tab/>
      </w:r>
    </w:p>
    <w:p w14:paraId="0C95A919" w14:textId="77777777" w:rsidR="00263E03" w:rsidRDefault="00263E03" w:rsidP="00887392">
      <w:pPr>
        <w:spacing w:line="480" w:lineRule="auto"/>
        <w:ind w:left="720" w:hanging="720"/>
      </w:pPr>
      <w:commentRangeStart w:id="696"/>
      <w:r>
        <w:t xml:space="preserve">Transcendence in the Science Fiction Film and Television. </w:t>
      </w:r>
      <w:proofErr w:type="spellStart"/>
      <w:r>
        <w:t>N.p</w:t>
      </w:r>
      <w:proofErr w:type="spellEnd"/>
      <w:r>
        <w:t xml:space="preserve">.: Baylor UP, 2010. 3-25. </w:t>
      </w:r>
      <w:commentRangeEnd w:id="696"/>
      <w:r w:rsidR="00D37F1A">
        <w:rPr>
          <w:rStyle w:val="CommentReference"/>
        </w:rPr>
        <w:commentReference w:id="696"/>
      </w:r>
    </w:p>
    <w:p w14:paraId="6484E57F" w14:textId="6F259654" w:rsidR="00263E03" w:rsidRDefault="00263E03" w:rsidP="00C14436">
      <w:pPr>
        <w:spacing w:line="480" w:lineRule="auto"/>
        <w:ind w:left="720" w:hanging="720"/>
      </w:pPr>
      <w:commentRangeStart w:id="697"/>
      <w:r w:rsidRPr="00422339">
        <w:t xml:space="preserve">Wilson, Sharon. "Frankenstein’s Gaze and Atwood’s Sexual Politics in </w:t>
      </w:r>
      <w:del w:id="698" w:author="alex.hansen" w:date="2017-12-11T19:48:00Z">
        <w:r w:rsidRPr="00422339" w:rsidDel="00191D3C">
          <w:delText>oryx</w:delText>
        </w:r>
      </w:del>
      <w:ins w:id="699" w:author="alex.hansen" w:date="2017-12-11T19:48:00Z">
        <w:r w:rsidR="00191D3C">
          <w:t>Oryx</w:t>
        </w:r>
      </w:ins>
      <w:r w:rsidRPr="00422339">
        <w:t xml:space="preserve"> and </w:t>
      </w:r>
      <w:del w:id="700" w:author="alex.hansen" w:date="2017-12-11T19:48:00Z">
        <w:r w:rsidRPr="00422339" w:rsidDel="00191D3C">
          <w:delText>crake</w:delText>
        </w:r>
      </w:del>
      <w:ins w:id="701" w:author="alex.hansen" w:date="2017-12-11T19:48:00Z">
        <w:r w:rsidR="00191D3C">
          <w:t>Crake</w:t>
        </w:r>
      </w:ins>
      <w:r w:rsidRPr="00422339">
        <w:t>." </w:t>
      </w:r>
      <w:r w:rsidRPr="00422339">
        <w:rPr>
          <w:i/>
          <w:iCs/>
        </w:rPr>
        <w:t xml:space="preserve">Margaret Atwood: The Open Eye. Ed. Moss and Tobi </w:t>
      </w:r>
      <w:proofErr w:type="spellStart"/>
      <w:r w:rsidRPr="00422339">
        <w:rPr>
          <w:i/>
          <w:iCs/>
        </w:rPr>
        <w:t>Kozakewich</w:t>
      </w:r>
      <w:proofErr w:type="spellEnd"/>
      <w:r w:rsidRPr="00422339">
        <w:rPr>
          <w:i/>
          <w:iCs/>
        </w:rPr>
        <w:t xml:space="preserve">. Ottawa: U of Ottawa </w:t>
      </w:r>
      <w:proofErr w:type="gramStart"/>
      <w:r w:rsidRPr="00422339">
        <w:rPr>
          <w:i/>
          <w:iCs/>
        </w:rPr>
        <w:t>P</w:t>
      </w:r>
      <w:r w:rsidRPr="00422339">
        <w:t>(</w:t>
      </w:r>
      <w:proofErr w:type="gramEnd"/>
      <w:r w:rsidRPr="00422339">
        <w:t>2006): 397-406.</w:t>
      </w:r>
      <w:r>
        <w:t xml:space="preserve"> </w:t>
      </w:r>
      <w:commentRangeEnd w:id="697"/>
      <w:r w:rsidR="00CF5FC6">
        <w:rPr>
          <w:rStyle w:val="CommentReference"/>
        </w:rPr>
        <w:commentReference w:id="697"/>
      </w:r>
    </w:p>
    <w:sectPr w:rsidR="00263E03">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alex.hansen" w:date="2017-12-11T15:43:00Z" w:initials="AH">
    <w:p w14:paraId="6AF21595" w14:textId="06068C39" w:rsidR="00D37F1A" w:rsidRDefault="00D37F1A" w:rsidP="00DE45C8">
      <w:pPr>
        <w:pStyle w:val="CommentText"/>
      </w:pPr>
      <w:r>
        <w:rPr>
          <w:rStyle w:val="CommentReference"/>
        </w:rPr>
        <w:annotationRef/>
      </w:r>
      <w:r>
        <w:t>[Provide examples for values and finish paragraph – 4 to 5 sentences in total!] How does religion shape values in general?</w:t>
      </w:r>
    </w:p>
  </w:comment>
  <w:comment w:id="132" w:author="alex.hansen" w:date="2017-12-11T17:48:00Z" w:initials="AH">
    <w:p w14:paraId="5AA22020" w14:textId="0D4A5DAD" w:rsidR="00D37F1A" w:rsidRDefault="00D37F1A">
      <w:pPr>
        <w:pStyle w:val="CommentText"/>
      </w:pPr>
      <w:r>
        <w:rPr>
          <w:rStyle w:val="CommentReference"/>
        </w:rPr>
        <w:annotationRef/>
      </w:r>
      <w:r>
        <w:t xml:space="preserve">[Insert main source – 1-2 pages total, broken down into several paragraphs!]  Main source: </w:t>
      </w:r>
      <w:r w:rsidRPr="00042716">
        <w:t xml:space="preserve">Durkheim </w:t>
      </w:r>
      <w:proofErr w:type="gramStart"/>
      <w:r w:rsidRPr="00042716">
        <w:t>( The</w:t>
      </w:r>
      <w:proofErr w:type="gramEnd"/>
      <w:r w:rsidRPr="00042716">
        <w:t xml:space="preserve"> Elementary Forms of the Religious Life)</w:t>
      </w:r>
    </w:p>
    <w:p w14:paraId="5E4AFF18" w14:textId="77777777" w:rsidR="00D37F1A" w:rsidRDefault="00D37F1A">
      <w:pPr>
        <w:pStyle w:val="CommentText"/>
      </w:pPr>
      <w:r>
        <w:t xml:space="preserve">Important main source! </w:t>
      </w:r>
    </w:p>
    <w:p w14:paraId="2D3CD4FB" w14:textId="124E3B70" w:rsidR="00D37F1A" w:rsidRDefault="00D37F1A">
      <w:pPr>
        <w:pStyle w:val="CommentText"/>
      </w:pPr>
      <w:r>
        <w:t>THEORY ONLY. NO analyzing!</w:t>
      </w:r>
    </w:p>
  </w:comment>
  <w:comment w:id="171" w:author="alex.hansen" w:date="2017-12-11T18:00:00Z" w:initials="AH">
    <w:p w14:paraId="1008E6B7" w14:textId="095470D5" w:rsidR="00D37F1A" w:rsidRDefault="00D37F1A" w:rsidP="00137FFB">
      <w:pPr>
        <w:spacing w:line="480" w:lineRule="auto"/>
        <w:jc w:val="center"/>
      </w:pPr>
      <w:r>
        <w:rPr>
          <w:rStyle w:val="CommentReference"/>
        </w:rPr>
        <w:annotationRef/>
      </w:r>
      <w:r>
        <w:t>[Fix Source] Page 34 does not exist in Frew! Please correct.</w:t>
      </w:r>
    </w:p>
  </w:comment>
  <w:comment w:id="137" w:author="alex.hansen" w:date="2017-12-11T18:33:00Z" w:initials="AH">
    <w:p w14:paraId="6ACCD14E" w14:textId="0C99420D" w:rsidR="00D37F1A" w:rsidRDefault="00D37F1A">
      <w:pPr>
        <w:pStyle w:val="CommentText"/>
      </w:pPr>
      <w:r>
        <w:rPr>
          <w:rStyle w:val="CommentReference"/>
        </w:rPr>
        <w:annotationRef/>
      </w:r>
      <w:r>
        <w:t>[Argument: First only God perfection, then try to prove existence – 4 to 6 sentences in total!] Please rewrite with clear argument and structure.</w:t>
      </w:r>
    </w:p>
  </w:comment>
  <w:comment w:id="182" w:author="alex.hansen" w:date="2017-12-11T20:07:00Z" w:initials="AH">
    <w:p w14:paraId="65B1B3C7" w14:textId="362E7E28" w:rsidR="00D37F1A" w:rsidRDefault="00D37F1A">
      <w:pPr>
        <w:pStyle w:val="CommentText"/>
      </w:pPr>
      <w:r>
        <w:rPr>
          <w:rStyle w:val="CommentReference"/>
        </w:rPr>
        <w:annotationRef/>
      </w:r>
      <w:r>
        <w:t xml:space="preserve">[Provide Source] I cannot access source and need to check for plagiarism. </w:t>
      </w:r>
    </w:p>
  </w:comment>
  <w:comment w:id="174" w:author="alex.hansen" w:date="2017-12-11T20:23:00Z" w:initials="AH">
    <w:p w14:paraId="04037705" w14:textId="5E23880D" w:rsidR="00D37F1A" w:rsidRDefault="00D37F1A">
      <w:pPr>
        <w:pStyle w:val="CommentText"/>
      </w:pPr>
      <w:r>
        <w:rPr>
          <w:rStyle w:val="CommentReference"/>
        </w:rPr>
        <w:annotationRef/>
      </w:r>
      <w:r>
        <w:rPr>
          <w:rStyle w:val="CommentReference"/>
        </w:rPr>
        <w:annotationRef/>
      </w:r>
      <w:r>
        <w:t>[Idea: Comparing Adam to Snowman – 4 to 6 sentences in total!] Please rewrite with clear argument and structure.</w:t>
      </w:r>
    </w:p>
  </w:comment>
  <w:comment w:id="200" w:author="alex.hansen" w:date="2017-12-11T18:19:00Z" w:initials="AH">
    <w:p w14:paraId="572ADD48" w14:textId="55CB1441" w:rsidR="00D37F1A" w:rsidRDefault="00D37F1A">
      <w:pPr>
        <w:pStyle w:val="CommentText"/>
      </w:pPr>
      <w:r>
        <w:rPr>
          <w:rStyle w:val="CommentReference"/>
        </w:rPr>
        <w:annotationRef/>
      </w:r>
      <w:r>
        <w:t>Unclear. Which issues?</w:t>
      </w:r>
    </w:p>
  </w:comment>
  <w:comment w:id="191" w:author="alex.hansen" w:date="2017-12-11T20:08:00Z" w:initials="AH">
    <w:p w14:paraId="73A27FB7" w14:textId="5F8A6F06" w:rsidR="00D37F1A" w:rsidRDefault="00D37F1A">
      <w:pPr>
        <w:pStyle w:val="CommentText"/>
      </w:pPr>
      <w:r>
        <w:rPr>
          <w:rStyle w:val="CommentReference"/>
        </w:rPr>
        <w:annotationRef/>
      </w:r>
      <w:r>
        <w:t>[No clear argument – fix or delete] What is the argument?! Biblical human fate? What is foreseen? What does it have to do with Snowman?</w:t>
      </w:r>
    </w:p>
  </w:comment>
  <w:comment w:id="213" w:author="alex.hansen" w:date="2017-12-11T18:26:00Z" w:initials="AH">
    <w:p w14:paraId="4DDC703F" w14:textId="10E24F25" w:rsidR="00D37F1A" w:rsidRDefault="00D37F1A">
      <w:pPr>
        <w:pStyle w:val="CommentText"/>
      </w:pPr>
      <w:r>
        <w:rPr>
          <w:rStyle w:val="CommentReference"/>
        </w:rPr>
        <w:annotationRef/>
      </w:r>
      <w:r>
        <w:t>Mystical way? How so?</w:t>
      </w:r>
    </w:p>
  </w:comment>
  <w:comment w:id="214" w:author="alex.hansen" w:date="2017-12-11T18:26:00Z" w:initials="AH">
    <w:p w14:paraId="013012EE" w14:textId="68018390" w:rsidR="00D37F1A" w:rsidRDefault="00D37F1A">
      <w:pPr>
        <w:pStyle w:val="CommentText"/>
      </w:pPr>
      <w:r>
        <w:rPr>
          <w:rStyle w:val="CommentReference"/>
        </w:rPr>
        <w:annotationRef/>
      </w:r>
      <w:r>
        <w:t>What events?</w:t>
      </w:r>
    </w:p>
  </w:comment>
  <w:comment w:id="219" w:author="alex.hansen" w:date="2017-12-11T18:29:00Z" w:initials="AH">
    <w:p w14:paraId="0A1C96B2" w14:textId="5E50FE1B" w:rsidR="00D37F1A" w:rsidRDefault="00D37F1A">
      <w:pPr>
        <w:pStyle w:val="CommentText"/>
      </w:pPr>
      <w:r>
        <w:rPr>
          <w:rStyle w:val="CommentReference"/>
        </w:rPr>
        <w:annotationRef/>
      </w:r>
      <w:r>
        <w:t xml:space="preserve">[Fix Source] Page 38 by </w:t>
      </w:r>
      <w:proofErr w:type="spellStart"/>
      <w:r>
        <w:t>Mosca</w:t>
      </w:r>
      <w:proofErr w:type="spellEnd"/>
      <w:r>
        <w:t xml:space="preserve"> has NOTHING to do with what is being said. Please correct.</w:t>
      </w:r>
    </w:p>
  </w:comment>
  <w:comment w:id="225" w:author="alex.hansen" w:date="2017-12-11T18:36:00Z" w:initials="AH">
    <w:p w14:paraId="2B9AB37A" w14:textId="20A8BB39" w:rsidR="00D37F1A" w:rsidRDefault="00D37F1A" w:rsidP="009121A9">
      <w:pPr>
        <w:pStyle w:val="CommentText"/>
      </w:pPr>
      <w:r>
        <w:rPr>
          <w:rStyle w:val="CommentReference"/>
        </w:rPr>
        <w:annotationRef/>
      </w:r>
      <w:r>
        <w:t>[Fix Source] Source has NOTHING to do with what is being said. Please correct.</w:t>
      </w:r>
    </w:p>
  </w:comment>
  <w:comment w:id="209" w:author="alex.hansen" w:date="2017-12-11T18:42:00Z" w:initials="AH">
    <w:p w14:paraId="1B5C3066" w14:textId="34D1AFA4" w:rsidR="00D37F1A" w:rsidRDefault="00D37F1A">
      <w:pPr>
        <w:pStyle w:val="CommentText"/>
      </w:pPr>
      <w:r>
        <w:rPr>
          <w:rStyle w:val="CommentReference"/>
        </w:rPr>
        <w:annotationRef/>
      </w:r>
      <w:r>
        <w:t xml:space="preserve">[Argument: God creates men: Crake has godlike powers, Creation of Crakers – 4 to 6 sentences in total!]  </w:t>
      </w:r>
      <w:r w:rsidRPr="00137FFB">
        <w:t>Please rewrite with clear argument and structure.</w:t>
      </w:r>
      <w:r w:rsidRPr="00BF23AD">
        <w:t xml:space="preserve"> </w:t>
      </w:r>
      <w:r>
        <w:t>Try to provide pages from the book as proof to what is said</w:t>
      </w:r>
    </w:p>
  </w:comment>
  <w:comment w:id="243" w:author="alex.hansen" w:date="2017-12-11T18:34:00Z" w:initials="AH">
    <w:p w14:paraId="77D8DC22" w14:textId="05DCF8C6" w:rsidR="00D37F1A" w:rsidRDefault="00D37F1A">
      <w:pPr>
        <w:pStyle w:val="CommentText"/>
      </w:pPr>
      <w:r>
        <w:rPr>
          <w:rStyle w:val="CommentReference"/>
        </w:rPr>
        <w:annotationRef/>
      </w:r>
      <w:r>
        <w:t>Meaning unclear! What does that mean?</w:t>
      </w:r>
    </w:p>
  </w:comment>
  <w:comment w:id="246" w:author="alex.hansen" w:date="2017-12-11T19:25:00Z" w:initials="AH">
    <w:p w14:paraId="15EE228E" w14:textId="45BB59A8" w:rsidR="00D37F1A" w:rsidRDefault="00D37F1A">
      <w:pPr>
        <w:pStyle w:val="CommentText"/>
      </w:pPr>
      <w:r>
        <w:rPr>
          <w:rStyle w:val="CommentReference"/>
        </w:rPr>
        <w:annotationRef/>
      </w:r>
      <w:r>
        <w:t xml:space="preserve">[Fix Source] Page 249 by </w:t>
      </w:r>
      <w:proofErr w:type="spellStart"/>
      <w:r>
        <w:t>Adami</w:t>
      </w:r>
      <w:proofErr w:type="spellEnd"/>
      <w:r>
        <w:t xml:space="preserve"> has NOTHING to do with what is being said. Please correct.</w:t>
      </w:r>
    </w:p>
  </w:comment>
  <w:comment w:id="249" w:author="alex.hansen" w:date="2017-12-11T18:34:00Z" w:initials="AH">
    <w:p w14:paraId="7CE15BAF" w14:textId="52C881D6" w:rsidR="00D37F1A" w:rsidRDefault="00D37F1A">
      <w:pPr>
        <w:pStyle w:val="CommentText"/>
      </w:pPr>
      <w:r>
        <w:rPr>
          <w:rStyle w:val="CommentReference"/>
        </w:rPr>
        <w:annotationRef/>
      </w:r>
      <w:r>
        <w:t>Meaning unclear! What does that mean?</w:t>
      </w:r>
    </w:p>
  </w:comment>
  <w:comment w:id="237" w:author="alex.hansen" w:date="2017-12-11T18:40:00Z" w:initials="AH">
    <w:p w14:paraId="1EEA3275" w14:textId="212C018B" w:rsidR="00D37F1A" w:rsidRDefault="00D37F1A">
      <w:pPr>
        <w:pStyle w:val="CommentText"/>
      </w:pPr>
      <w:r>
        <w:rPr>
          <w:rStyle w:val="CommentReference"/>
        </w:rPr>
        <w:annotationRef/>
      </w:r>
      <w:r>
        <w:t xml:space="preserve">[Idea: Comparing Noah to </w:t>
      </w:r>
      <w:proofErr w:type="spellStart"/>
      <w:r>
        <w:t>Snowmann</w:t>
      </w:r>
      <w:proofErr w:type="spellEnd"/>
      <w:r>
        <w:t xml:space="preserve"> – 4 to 6 sentences in total!]  </w:t>
      </w:r>
      <w:r w:rsidRPr="00137FFB">
        <w:t>Please rewrite with clear argument and structure.</w:t>
      </w:r>
    </w:p>
  </w:comment>
  <w:comment w:id="265" w:author="alex.hansen" w:date="2017-12-11T18:36:00Z" w:initials="AH">
    <w:p w14:paraId="3B493534" w14:textId="7D67F3FF" w:rsidR="00D37F1A" w:rsidRDefault="00D37F1A">
      <w:pPr>
        <w:pStyle w:val="CommentText"/>
      </w:pPr>
      <w:r>
        <w:rPr>
          <w:rStyle w:val="CommentReference"/>
        </w:rPr>
        <w:annotationRef/>
      </w:r>
      <w:r>
        <w:t>Source has nothing to do with content</w:t>
      </w:r>
    </w:p>
  </w:comment>
  <w:comment w:id="271" w:author="alex.hansen" w:date="2017-12-11T18:38:00Z" w:initials="AH">
    <w:p w14:paraId="18855571" w14:textId="19978262" w:rsidR="00D37F1A" w:rsidRDefault="00D37F1A">
      <w:pPr>
        <w:pStyle w:val="CommentText"/>
      </w:pPr>
      <w:r>
        <w:rPr>
          <w:rStyle w:val="CommentReference"/>
        </w:rPr>
        <w:annotationRef/>
      </w:r>
      <w:r>
        <w:rPr>
          <w:rStyle w:val="CommentReference"/>
        </w:rPr>
        <w:annotationRef/>
      </w:r>
      <w:r>
        <w:t xml:space="preserve">[Idea: Comparing </w:t>
      </w:r>
      <w:proofErr w:type="gramStart"/>
      <w:r>
        <w:t>Adam  to</w:t>
      </w:r>
      <w:proofErr w:type="gramEnd"/>
      <w:r>
        <w:t xml:space="preserve"> </w:t>
      </w:r>
      <w:proofErr w:type="spellStart"/>
      <w:r>
        <w:t>Snowmann</w:t>
      </w:r>
      <w:proofErr w:type="spellEnd"/>
      <w:r>
        <w:t xml:space="preserve"> – 4 to 6 sentences in total!]  </w:t>
      </w:r>
      <w:r w:rsidRPr="00137FFB">
        <w:t>Please rewrite with clear argument and structure.</w:t>
      </w:r>
    </w:p>
  </w:comment>
  <w:comment w:id="285" w:author="alex.hansen" w:date="2017-12-11T19:22:00Z" w:initials="AH">
    <w:p w14:paraId="576D67CD" w14:textId="69AFAD65" w:rsidR="00D37F1A" w:rsidRDefault="00D37F1A">
      <w:pPr>
        <w:pStyle w:val="CommentText"/>
      </w:pPr>
      <w:r>
        <w:rPr>
          <w:rStyle w:val="CommentReference"/>
        </w:rPr>
        <w:annotationRef/>
      </w:r>
      <w:r>
        <w:t>Please provide access to source.</w:t>
      </w:r>
    </w:p>
  </w:comment>
  <w:comment w:id="304" w:author="alex.hansen" w:date="2017-12-11T19:38:00Z" w:initials="AH">
    <w:p w14:paraId="19530BCE" w14:textId="2A65309E" w:rsidR="00D37F1A" w:rsidRDefault="00D37F1A">
      <w:pPr>
        <w:pStyle w:val="CommentText"/>
      </w:pPr>
      <w:r>
        <w:rPr>
          <w:rStyle w:val="CommentReference"/>
        </w:rPr>
        <w:annotationRef/>
      </w:r>
      <w:r w:rsidRPr="001D53A0">
        <w:t>[Argument:</w:t>
      </w:r>
      <w:r>
        <w:t xml:space="preserve"> Man creates God: How Snowman turns Oryx and Crake into gods</w:t>
      </w:r>
      <w:r w:rsidRPr="001D53A0">
        <w:t xml:space="preserve"> – 4 to 6 sentences in total!]  Please rewrite with clear argument and structure.</w:t>
      </w:r>
      <w:r>
        <w:t xml:space="preserve"> Try to provide pages from the book as proof to what is said.</w:t>
      </w:r>
    </w:p>
  </w:comment>
  <w:comment w:id="330" w:author="alex.hansen" w:date="2017-12-11T20:49:00Z" w:initials="AH">
    <w:p w14:paraId="03840958" w14:textId="04B3C2AF" w:rsidR="00D37F1A" w:rsidRDefault="00D37F1A">
      <w:pPr>
        <w:pStyle w:val="CommentText"/>
      </w:pPr>
      <w:r>
        <w:rPr>
          <w:rStyle w:val="CommentReference"/>
        </w:rPr>
        <w:annotationRef/>
      </w:r>
      <w:r>
        <w:t xml:space="preserve">Argument: Man creates God: Oryx and Greek Mythology – 4 to 6 sentences in total!]  </w:t>
      </w:r>
      <w:r w:rsidRPr="00137FFB">
        <w:t>Please rewrite with clear argument and structure.</w:t>
      </w:r>
      <w:r>
        <w:t xml:space="preserve"> Try to provide pages from the book as proof to what is said.</w:t>
      </w:r>
    </w:p>
  </w:comment>
  <w:comment w:id="334" w:author="alex.hansen" w:date="2017-12-11T20:36:00Z" w:initials="AH">
    <w:p w14:paraId="4A81459B" w14:textId="4FB96ED8" w:rsidR="00D37F1A" w:rsidRDefault="00D37F1A">
      <w:pPr>
        <w:pStyle w:val="CommentText"/>
      </w:pPr>
      <w:r>
        <w:rPr>
          <w:rStyle w:val="CommentReference"/>
        </w:rPr>
        <w:annotationRef/>
      </w:r>
      <w:r w:rsidRPr="001D53A0">
        <w:t>[Argument:</w:t>
      </w:r>
      <w:r>
        <w:t xml:space="preserve"> Snowman giving the Crakers purpose</w:t>
      </w:r>
      <w:r w:rsidRPr="001D53A0">
        <w:t xml:space="preserve"> – 4 to 6 sentences in total!]  Please rewrite with clear argument and structure.</w:t>
      </w:r>
      <w:r>
        <w:t xml:space="preserve"> Try to provide pages from the book as proof to what is said.</w:t>
      </w:r>
    </w:p>
  </w:comment>
  <w:comment w:id="338" w:author="alex.hansen" w:date="2017-12-11T20:36:00Z" w:initials="AH">
    <w:p w14:paraId="70CFC7D6" w14:textId="412ACA87" w:rsidR="00D37F1A" w:rsidRDefault="00D37F1A">
      <w:pPr>
        <w:pStyle w:val="CommentText"/>
      </w:pPr>
      <w:r>
        <w:rPr>
          <w:rStyle w:val="CommentReference"/>
        </w:rPr>
        <w:annotationRef/>
      </w:r>
      <w:r w:rsidRPr="001D53A0">
        <w:t>[Argument:</w:t>
      </w:r>
      <w:r>
        <w:t xml:space="preserve"> Snowman as prophet &amp; messenger </w:t>
      </w:r>
      <w:r w:rsidRPr="001D53A0">
        <w:t>– 4 to 6 sentences in total!]  Please rewrite with clear argument and structure</w:t>
      </w:r>
      <w:r>
        <w:t>.</w:t>
      </w:r>
    </w:p>
  </w:comment>
  <w:comment w:id="342" w:author="alex.hansen" w:date="2017-12-11T20:32:00Z" w:initials="AH">
    <w:p w14:paraId="4D1BC8FE" w14:textId="5BC163BC" w:rsidR="00D37F1A" w:rsidRDefault="00D37F1A">
      <w:pPr>
        <w:pStyle w:val="CommentText"/>
      </w:pPr>
      <w:r>
        <w:rPr>
          <w:rStyle w:val="CommentReference"/>
        </w:rPr>
        <w:annotationRef/>
      </w:r>
      <w:r>
        <w:t xml:space="preserve">[Argument: God creates men: Creation of Crakers, Removal of G-Spot – 4 to 6 sentences in total!]  </w:t>
      </w:r>
      <w:r w:rsidRPr="00137FFB">
        <w:t>Please rewrite with clear argument and structure.</w:t>
      </w:r>
      <w:r>
        <w:t xml:space="preserve"> </w:t>
      </w:r>
      <w:r w:rsidRPr="00BF23AD">
        <w:t>Try to provide pages from the book as proof to what is said</w:t>
      </w:r>
      <w:r>
        <w:t>.</w:t>
      </w:r>
    </w:p>
  </w:comment>
  <w:comment w:id="345" w:author="alex.hansen" w:date="2017-12-11T20:38:00Z" w:initials="AH">
    <w:p w14:paraId="0B57D91A" w14:textId="0854C81D" w:rsidR="00D37F1A" w:rsidRDefault="00D37F1A">
      <w:pPr>
        <w:pStyle w:val="CommentText"/>
      </w:pPr>
      <w:r>
        <w:rPr>
          <w:rStyle w:val="CommentReference"/>
        </w:rPr>
        <w:annotationRef/>
      </w:r>
      <w:r>
        <w:t xml:space="preserve">[Argument: Failure to </w:t>
      </w:r>
      <w:proofErr w:type="gramStart"/>
      <w:r>
        <w:t>remove  G</w:t>
      </w:r>
      <w:proofErr w:type="gramEnd"/>
      <w:r>
        <w:t xml:space="preserve">-Spot – 4 to 6 sentences in total!]  </w:t>
      </w:r>
      <w:r w:rsidRPr="00137FFB">
        <w:t>Please rewrite with clear argument and structure.</w:t>
      </w:r>
      <w:r>
        <w:t xml:space="preserve"> Try to provide pages from the book as proof to what is said.</w:t>
      </w:r>
    </w:p>
  </w:comment>
  <w:comment w:id="408" w:author="alex.hansen" w:date="2017-12-11T19:50:00Z" w:initials="AH">
    <w:p w14:paraId="42DA7B16" w14:textId="77777777" w:rsidR="00D37F1A" w:rsidRDefault="00D37F1A">
      <w:pPr>
        <w:pStyle w:val="CommentText"/>
      </w:pPr>
      <w:r>
        <w:rPr>
          <w:rStyle w:val="CommentReference"/>
        </w:rPr>
        <w:annotationRef/>
      </w:r>
      <w:r>
        <w:t>What does that mean?</w:t>
      </w:r>
    </w:p>
  </w:comment>
  <w:comment w:id="409" w:author="alex.hansen" w:date="2017-12-11T19:52:00Z" w:initials="AH">
    <w:p w14:paraId="52B0CED6" w14:textId="77777777" w:rsidR="00D37F1A" w:rsidRDefault="00D37F1A">
      <w:pPr>
        <w:pStyle w:val="CommentText"/>
      </w:pPr>
      <w:r>
        <w:rPr>
          <w:rStyle w:val="CommentReference"/>
        </w:rPr>
        <w:annotationRef/>
      </w:r>
      <w:r>
        <w:t>Source has NOTHING to do with what is being said.</w:t>
      </w:r>
    </w:p>
  </w:comment>
  <w:comment w:id="400" w:author="alex.hansen" w:date="2017-12-11T19:51:00Z" w:initials="AH">
    <w:p w14:paraId="63FBCB65" w14:textId="77777777" w:rsidR="00D37F1A" w:rsidRDefault="00D37F1A">
      <w:pPr>
        <w:pStyle w:val="CommentText"/>
      </w:pPr>
      <w:r>
        <w:rPr>
          <w:rStyle w:val="CommentReference"/>
        </w:rPr>
        <w:annotationRef/>
      </w:r>
      <w:r>
        <w:t xml:space="preserve">[Argument: Creation of Crakers, Removal of G-Spot – 4 to 6 sentences in total!]  </w:t>
      </w:r>
      <w:r w:rsidRPr="00137FFB">
        <w:t>Please rewrite with clear argument and structure.</w:t>
      </w:r>
      <w:r>
        <w:t xml:space="preserve"> Provide pages from the book as proof to what is said</w:t>
      </w:r>
    </w:p>
  </w:comment>
  <w:comment w:id="425" w:author="alex.hansen" w:date="2017-12-11T20:40:00Z" w:initials="AH">
    <w:p w14:paraId="0498785B" w14:textId="4F1B37D1" w:rsidR="00D37F1A" w:rsidRDefault="00D37F1A">
      <w:pPr>
        <w:pStyle w:val="CommentText"/>
      </w:pPr>
      <w:r>
        <w:rPr>
          <w:rStyle w:val="CommentReference"/>
        </w:rPr>
        <w:annotationRef/>
      </w:r>
      <w:r>
        <w:t xml:space="preserve">[Argument: Man creates god: Religion provides meaning to identity in society – 4 to 6 sentences in total!]  </w:t>
      </w:r>
      <w:r w:rsidRPr="00137FFB">
        <w:t>Please rewrite with clear argument and structure.</w:t>
      </w:r>
    </w:p>
  </w:comment>
  <w:comment w:id="512" w:author="alex.hansen" w:date="2017-12-11T20:44:00Z" w:initials="AH">
    <w:p w14:paraId="09113392" w14:textId="5906E93C" w:rsidR="00D37F1A" w:rsidRDefault="00D37F1A">
      <w:pPr>
        <w:pStyle w:val="CommentText"/>
      </w:pPr>
      <w:r>
        <w:rPr>
          <w:rStyle w:val="CommentReference"/>
        </w:rPr>
        <w:annotationRef/>
      </w:r>
      <w:r>
        <w:t xml:space="preserve">Argument: Man creates god: Creation Myth – 4 to 6 sentences in total!]  </w:t>
      </w:r>
      <w:r w:rsidRPr="00137FFB">
        <w:t>Please rewrite with clear argument and structure.</w:t>
      </w:r>
      <w:r>
        <w:t xml:space="preserve"> Try to provide pages from the book as proof to what is said.</w:t>
      </w:r>
    </w:p>
  </w:comment>
  <w:comment w:id="563" w:author="alex.hansen" w:date="2017-12-11T20:45:00Z" w:initials="AH">
    <w:p w14:paraId="2E3759A2" w14:textId="6B6DECA2" w:rsidR="00D37F1A" w:rsidRDefault="00D37F1A">
      <w:pPr>
        <w:pStyle w:val="CommentText"/>
      </w:pPr>
      <w:r>
        <w:rPr>
          <w:rStyle w:val="CommentReference"/>
        </w:rPr>
        <w:annotationRef/>
      </w:r>
      <w:r>
        <w:t xml:space="preserve">Argument: Man creates God: Oryx and Greek Mythology – 4 to 6 sentences in total!]  </w:t>
      </w:r>
      <w:r w:rsidRPr="00137FFB">
        <w:t>Please rewrite with clear argument and structure.</w:t>
      </w:r>
      <w:r>
        <w:t xml:space="preserve"> Try to provide pages from the book as proof to what is said.</w:t>
      </w:r>
    </w:p>
  </w:comment>
  <w:comment w:id="564" w:author="alex.hansen" w:date="2017-12-11T20:51:00Z" w:initials="AH">
    <w:p w14:paraId="17EB2EFA" w14:textId="38BA8596" w:rsidR="00D37F1A" w:rsidRDefault="00D37F1A">
      <w:pPr>
        <w:pStyle w:val="CommentText"/>
      </w:pPr>
      <w:r>
        <w:rPr>
          <w:rStyle w:val="CommentReference"/>
        </w:rPr>
        <w:annotationRef/>
      </w:r>
      <w:r>
        <w:t xml:space="preserve">Argument: Fish ritual to hear story from Snowman – 4 to 6 sentences in total!]  </w:t>
      </w:r>
      <w:r w:rsidRPr="00137FFB">
        <w:t>Please rewrite with clear argument and structure.</w:t>
      </w:r>
      <w:r>
        <w:t xml:space="preserve"> Try to provide pages from the book as proof to what is said.</w:t>
      </w:r>
    </w:p>
  </w:comment>
  <w:comment w:id="612" w:author="alex.hansen" w:date="2017-12-11T19:29:00Z" w:initials="AH">
    <w:p w14:paraId="424E3CD9" w14:textId="77777777" w:rsidR="00D37F1A" w:rsidRDefault="00D37F1A" w:rsidP="002A2BFD">
      <w:pPr>
        <w:pStyle w:val="CommentText"/>
      </w:pPr>
      <w:r>
        <w:t>[Idea: Man creates God: Creation of Idols, comparison Snowman/Crakers with Moses/</w:t>
      </w:r>
      <w:proofErr w:type="gramStart"/>
      <w:r>
        <w:t>Israelites  –</w:t>
      </w:r>
      <w:proofErr w:type="gramEnd"/>
      <w:r>
        <w:t xml:space="preserve"> 4 to 6 sentences in total!] Good comparison! </w:t>
      </w:r>
      <w:r>
        <w:rPr>
          <w:rStyle w:val="CommentReference"/>
        </w:rPr>
        <w:annotationRef/>
      </w:r>
      <w:r>
        <w:t>Rephrase with clear argument and structure. Try to provide pages from the book as proof to what is said</w:t>
      </w:r>
    </w:p>
  </w:comment>
  <w:comment w:id="616" w:author="alex.hansen" w:date="2017-12-11T20:54:00Z" w:initials="AH">
    <w:p w14:paraId="3E0C1623" w14:textId="2D6658EA" w:rsidR="00D37F1A" w:rsidRDefault="00D37F1A">
      <w:pPr>
        <w:pStyle w:val="CommentText"/>
      </w:pPr>
      <w:r>
        <w:rPr>
          <w:rStyle w:val="CommentReference"/>
        </w:rPr>
        <w:annotationRef/>
      </w:r>
      <w:r>
        <w:t xml:space="preserve">[Idea: Man creates God: Creation of Idols, Snowman and comparison to mythologies – 4 to 6 sentences in total!] Good comparison! </w:t>
      </w:r>
      <w:r>
        <w:rPr>
          <w:rStyle w:val="CommentReference"/>
        </w:rPr>
        <w:annotationRef/>
      </w:r>
      <w:r>
        <w:t>Rephrase with clear argument and structure. Try to provide pages from the book as proof to what is said</w:t>
      </w:r>
    </w:p>
  </w:comment>
  <w:comment w:id="644" w:author="alex.hansen" w:date="2017-12-11T20:58:00Z" w:initials="AH">
    <w:p w14:paraId="3BE911DC" w14:textId="50059A3C" w:rsidR="00D37F1A" w:rsidRDefault="00D37F1A">
      <w:pPr>
        <w:pStyle w:val="CommentText"/>
      </w:pPr>
      <w:r>
        <w:rPr>
          <w:rStyle w:val="CommentReference"/>
        </w:rPr>
        <w:annotationRef/>
      </w:r>
      <w:r>
        <w:rPr>
          <w:rStyle w:val="fontstyle01"/>
        </w:rPr>
        <w:t>[Rewrite Conclusion] Don’t simply stop: conclude!</w:t>
      </w:r>
      <w:r>
        <w:rPr>
          <w:rFonts w:ascii="Calibri" w:hAnsi="Calibri" w:cs="Calibri"/>
          <w:color w:val="FFFFFF"/>
          <w:sz w:val="56"/>
          <w:szCs w:val="56"/>
        </w:rPr>
        <w:br/>
      </w:r>
      <w:r>
        <w:rPr>
          <w:rStyle w:val="fontstyle21"/>
        </w:rPr>
        <w:t xml:space="preserve">• </w:t>
      </w:r>
      <w:r>
        <w:rPr>
          <w:rStyle w:val="fontstyle01"/>
        </w:rPr>
        <w:t>Do not simply repeat your introduction</w:t>
      </w:r>
      <w:r>
        <w:rPr>
          <w:rFonts w:ascii="Calibri" w:hAnsi="Calibri" w:cs="Calibri"/>
          <w:color w:val="FFFFFF"/>
          <w:sz w:val="56"/>
          <w:szCs w:val="56"/>
        </w:rPr>
        <w:br/>
      </w:r>
      <w:r>
        <w:rPr>
          <w:rStyle w:val="fontstyle21"/>
        </w:rPr>
        <w:t xml:space="preserve">• </w:t>
      </w:r>
      <w:r>
        <w:rPr>
          <w:rStyle w:val="fontstyle01"/>
        </w:rPr>
        <w:t>Last impression &amp; last chance to convince your reader</w:t>
      </w:r>
      <w:r>
        <w:rPr>
          <w:rFonts w:ascii="Calibri" w:hAnsi="Calibri" w:cs="Calibri"/>
          <w:color w:val="FFFFFF"/>
          <w:sz w:val="56"/>
          <w:szCs w:val="56"/>
        </w:rPr>
        <w:br/>
      </w:r>
      <w:r>
        <w:rPr>
          <w:rStyle w:val="fontstyle01"/>
        </w:rPr>
        <w:t>of the validity of your claims!</w:t>
      </w:r>
      <w:r>
        <w:rPr>
          <w:rFonts w:ascii="Calibri" w:hAnsi="Calibri" w:cs="Calibri"/>
          <w:color w:val="FFFFFF"/>
          <w:sz w:val="56"/>
          <w:szCs w:val="56"/>
        </w:rPr>
        <w:br/>
      </w:r>
      <w:r>
        <w:rPr>
          <w:rStyle w:val="fontstyle21"/>
        </w:rPr>
        <w:t xml:space="preserve">• </w:t>
      </w:r>
      <w:r>
        <w:rPr>
          <w:rStyle w:val="fontstyle01"/>
        </w:rPr>
        <w:t>Don’t start a new paper; return to the key of your</w:t>
      </w:r>
      <w:r>
        <w:rPr>
          <w:rFonts w:ascii="Calibri" w:hAnsi="Calibri" w:cs="Calibri"/>
          <w:color w:val="FFFFFF"/>
          <w:sz w:val="56"/>
          <w:szCs w:val="56"/>
        </w:rPr>
        <w:br/>
      </w:r>
      <w:r>
        <w:rPr>
          <w:rStyle w:val="fontstyle01"/>
        </w:rPr>
        <w:t>argument</w:t>
      </w:r>
    </w:p>
  </w:comment>
  <w:comment w:id="665" w:author="alex.hansen" w:date="2017-12-11T21:00:00Z" w:initials="AH">
    <w:p w14:paraId="52BD4DC2" w14:textId="629D8A42" w:rsidR="00D37F1A" w:rsidRDefault="00D37F1A">
      <w:pPr>
        <w:pStyle w:val="CommentText"/>
      </w:pPr>
      <w:r>
        <w:rPr>
          <w:rStyle w:val="CommentReference"/>
        </w:rPr>
        <w:annotationRef/>
      </w:r>
      <w:r>
        <w:t>[Fix Source] Source not currently used!</w:t>
      </w:r>
    </w:p>
  </w:comment>
  <w:comment w:id="666" w:author="alex.hansen" w:date="2017-12-11T21:02:00Z" w:initials="AH">
    <w:p w14:paraId="163CE403" w14:textId="3D94FD8F" w:rsidR="00D37F1A" w:rsidRDefault="00D37F1A">
      <w:pPr>
        <w:pStyle w:val="CommentText"/>
      </w:pPr>
      <w:r>
        <w:rPr>
          <w:rStyle w:val="CommentReference"/>
        </w:rPr>
        <w:annotationRef/>
      </w:r>
      <w:r>
        <w:t xml:space="preserve">[Delete Source] </w:t>
      </w:r>
      <w:r>
        <w:rPr>
          <w:rStyle w:val="CommentReference"/>
        </w:rPr>
        <w:annotationRef/>
      </w:r>
      <w:r>
        <w:t>NO RELATION to topic!</w:t>
      </w:r>
    </w:p>
  </w:comment>
  <w:comment w:id="671" w:author="alex.hansen" w:date="2017-12-11T21:06:00Z" w:initials="AH">
    <w:p w14:paraId="4D1DCDD4" w14:textId="1CE51216" w:rsidR="00D37F1A" w:rsidRDefault="00D37F1A">
      <w:pPr>
        <w:pStyle w:val="CommentText"/>
      </w:pPr>
      <w:r>
        <w:rPr>
          <w:rStyle w:val="CommentReference"/>
        </w:rPr>
        <w:annotationRef/>
      </w:r>
      <w:r>
        <w:t xml:space="preserve">[Delete Source] </w:t>
      </w:r>
      <w:r>
        <w:rPr>
          <w:rStyle w:val="CommentReference"/>
        </w:rPr>
        <w:annotationRef/>
      </w:r>
      <w:r>
        <w:t>NO RELATION to topic!</w:t>
      </w:r>
    </w:p>
  </w:comment>
  <w:comment w:id="672" w:author="alex.hansen" w:date="2017-12-11T21:06:00Z" w:initials="AH">
    <w:p w14:paraId="0ACB1194" w14:textId="3CD9E4BD" w:rsidR="00D37F1A" w:rsidRDefault="00D37F1A">
      <w:pPr>
        <w:pStyle w:val="CommentText"/>
      </w:pPr>
      <w:r>
        <w:rPr>
          <w:rStyle w:val="CommentReference"/>
        </w:rPr>
        <w:annotationRef/>
      </w:r>
      <w:r>
        <w:t>[Fix Source] Source not currently used! What is this source about?</w:t>
      </w:r>
    </w:p>
  </w:comment>
  <w:comment w:id="674" w:author="alex.hansen" w:date="2017-12-11T21:01:00Z" w:initials="AH">
    <w:p w14:paraId="0AA881A4" w14:textId="671D47DF" w:rsidR="00D37F1A" w:rsidRDefault="00D37F1A">
      <w:pPr>
        <w:pStyle w:val="CommentText"/>
      </w:pPr>
      <w:r>
        <w:rPr>
          <w:rStyle w:val="CommentReference"/>
        </w:rPr>
        <w:annotationRef/>
      </w:r>
      <w:r>
        <w:t xml:space="preserve">[Fix Source] </w:t>
      </w:r>
      <w:r>
        <w:rPr>
          <w:rStyle w:val="CommentReference"/>
        </w:rPr>
        <w:annotationRef/>
      </w:r>
      <w:r>
        <w:t>Source not currently used!</w:t>
      </w:r>
    </w:p>
  </w:comment>
  <w:comment w:id="682" w:author="alex.hansen" w:date="2017-12-11T21:06:00Z" w:initials="AH">
    <w:p w14:paraId="3F253021" w14:textId="360F38FF" w:rsidR="00D37F1A" w:rsidRDefault="00D37F1A">
      <w:pPr>
        <w:pStyle w:val="CommentText"/>
      </w:pPr>
      <w:r>
        <w:rPr>
          <w:rStyle w:val="CommentReference"/>
        </w:rPr>
        <w:annotationRef/>
      </w:r>
      <w:r>
        <w:t xml:space="preserve">[Delete Source] </w:t>
      </w:r>
      <w:r>
        <w:rPr>
          <w:rStyle w:val="CommentReference"/>
        </w:rPr>
        <w:annotationRef/>
      </w:r>
      <w:r>
        <w:t>NO RELATION to topic!</w:t>
      </w:r>
    </w:p>
  </w:comment>
  <w:comment w:id="683" w:author="alex.hansen" w:date="2017-12-11T21:06:00Z" w:initials="AH">
    <w:p w14:paraId="399EB4B1" w14:textId="484076E3" w:rsidR="00D37F1A" w:rsidRDefault="00D37F1A">
      <w:pPr>
        <w:pStyle w:val="CommentText"/>
      </w:pPr>
      <w:r>
        <w:rPr>
          <w:rStyle w:val="CommentReference"/>
        </w:rPr>
        <w:annotationRef/>
      </w:r>
      <w:r>
        <w:t xml:space="preserve">[Delete Source] </w:t>
      </w:r>
      <w:r>
        <w:rPr>
          <w:rStyle w:val="CommentReference"/>
        </w:rPr>
        <w:annotationRef/>
      </w:r>
      <w:r>
        <w:t>NO RELATION to topic!</w:t>
      </w:r>
    </w:p>
  </w:comment>
  <w:comment w:id="696" w:author="alex.hansen" w:date="2017-12-11T21:08:00Z" w:initials="AH">
    <w:p w14:paraId="129A533B" w14:textId="434E535D" w:rsidR="00D37F1A" w:rsidRDefault="00D37F1A">
      <w:pPr>
        <w:pStyle w:val="CommentText"/>
      </w:pPr>
      <w:r>
        <w:rPr>
          <w:rStyle w:val="CommentReference"/>
        </w:rPr>
        <w:annotationRef/>
      </w:r>
      <w:r>
        <w:t>[Fix Source] Source not currently used! What is this source about?</w:t>
      </w:r>
    </w:p>
  </w:comment>
  <w:comment w:id="697" w:author="alex.hansen" w:date="2017-12-11T21:08:00Z" w:initials="AH">
    <w:p w14:paraId="7E87E0B3" w14:textId="4CCBCEC2" w:rsidR="00CF5FC6" w:rsidRDefault="00CF5FC6">
      <w:pPr>
        <w:pStyle w:val="CommentText"/>
      </w:pPr>
      <w:r>
        <w:rPr>
          <w:rStyle w:val="CommentReference"/>
        </w:rPr>
        <w:annotationRef/>
      </w:r>
      <w:r>
        <w:rPr>
          <w:rStyle w:val="CommentReference"/>
        </w:rPr>
        <w:annotationRef/>
      </w:r>
      <w:r>
        <w:t xml:space="preserve">[Delete Source] </w:t>
      </w:r>
      <w:r>
        <w:rPr>
          <w:rStyle w:val="CommentReference"/>
        </w:rPr>
        <w:annotationRef/>
      </w:r>
      <w:r>
        <w:t>NO RELATION to topic!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F21595" w15:done="0"/>
  <w15:commentEx w15:paraId="2D3CD4FB" w15:done="0"/>
  <w15:commentEx w15:paraId="1008E6B7" w15:done="0"/>
  <w15:commentEx w15:paraId="6ACCD14E" w15:done="0"/>
  <w15:commentEx w15:paraId="65B1B3C7" w15:done="0"/>
  <w15:commentEx w15:paraId="04037705" w15:done="0"/>
  <w15:commentEx w15:paraId="572ADD48" w15:done="0"/>
  <w15:commentEx w15:paraId="73A27FB7" w15:done="0"/>
  <w15:commentEx w15:paraId="4DDC703F" w15:done="0"/>
  <w15:commentEx w15:paraId="013012EE" w15:done="0"/>
  <w15:commentEx w15:paraId="0A1C96B2" w15:done="0"/>
  <w15:commentEx w15:paraId="2B9AB37A" w15:done="0"/>
  <w15:commentEx w15:paraId="1B5C3066" w15:done="0"/>
  <w15:commentEx w15:paraId="77D8DC22" w15:done="0"/>
  <w15:commentEx w15:paraId="15EE228E" w15:done="0"/>
  <w15:commentEx w15:paraId="7CE15BAF" w15:done="0"/>
  <w15:commentEx w15:paraId="1EEA3275" w15:done="0"/>
  <w15:commentEx w15:paraId="3B493534" w15:done="0"/>
  <w15:commentEx w15:paraId="18855571" w15:done="0"/>
  <w15:commentEx w15:paraId="576D67CD" w15:done="0"/>
  <w15:commentEx w15:paraId="19530BCE" w15:done="0"/>
  <w15:commentEx w15:paraId="03840958" w15:done="0"/>
  <w15:commentEx w15:paraId="4A81459B" w15:done="0"/>
  <w15:commentEx w15:paraId="70CFC7D6" w15:done="0"/>
  <w15:commentEx w15:paraId="4D1BC8FE" w15:done="0"/>
  <w15:commentEx w15:paraId="0B57D91A" w15:done="0"/>
  <w15:commentEx w15:paraId="42DA7B16" w15:done="0"/>
  <w15:commentEx w15:paraId="52B0CED6" w15:done="0"/>
  <w15:commentEx w15:paraId="63FBCB65" w15:done="0"/>
  <w15:commentEx w15:paraId="0498785B" w15:done="0"/>
  <w15:commentEx w15:paraId="09113392" w15:done="0"/>
  <w15:commentEx w15:paraId="2E3759A2" w15:done="0"/>
  <w15:commentEx w15:paraId="17EB2EFA" w15:done="0"/>
  <w15:commentEx w15:paraId="424E3CD9" w15:done="0"/>
  <w15:commentEx w15:paraId="3E0C1623" w15:done="0"/>
  <w15:commentEx w15:paraId="3BE911DC" w15:done="0"/>
  <w15:commentEx w15:paraId="52BD4DC2" w15:done="0"/>
  <w15:commentEx w15:paraId="163CE403" w15:done="0"/>
  <w15:commentEx w15:paraId="4D1DCDD4" w15:done="0"/>
  <w15:commentEx w15:paraId="0ACB1194" w15:done="0"/>
  <w15:commentEx w15:paraId="0AA881A4" w15:done="0"/>
  <w15:commentEx w15:paraId="3F253021" w15:done="0"/>
  <w15:commentEx w15:paraId="399EB4B1" w15:done="0"/>
  <w15:commentEx w15:paraId="129A533B" w15:done="0"/>
  <w15:commentEx w15:paraId="7E87E0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F21595" w16cid:durableId="1DD92608"/>
  <w16cid:commentId w16cid:paraId="2D3CD4FB" w16cid:durableId="1DD9437F"/>
  <w16cid:commentId w16cid:paraId="1008E6B7" w16cid:durableId="1DD9464D"/>
  <w16cid:commentId w16cid:paraId="6ACCD14E" w16cid:durableId="1DD94DE8"/>
  <w16cid:commentId w16cid:paraId="65B1B3C7" w16cid:durableId="1DD963E5"/>
  <w16cid:commentId w16cid:paraId="04037705" w16cid:durableId="1DD967D3"/>
  <w16cid:commentId w16cid:paraId="572ADD48" w16cid:durableId="1DD94AC4"/>
  <w16cid:commentId w16cid:paraId="73A27FB7" w16cid:durableId="1DD96429"/>
  <w16cid:commentId w16cid:paraId="4DDC703F" w16cid:durableId="1DD94C51"/>
  <w16cid:commentId w16cid:paraId="013012EE" w16cid:durableId="1DD94C49"/>
  <w16cid:commentId w16cid:paraId="0A1C96B2" w16cid:durableId="1DD94D0D"/>
  <w16cid:commentId w16cid:paraId="2B9AB37A" w16cid:durableId="1DD94ED1"/>
  <w16cid:commentId w16cid:paraId="1B5C3066" w16cid:durableId="1DD9501B"/>
  <w16cid:commentId w16cid:paraId="77D8DC22" w16cid:durableId="1DD94E36"/>
  <w16cid:commentId w16cid:paraId="15EE228E" w16cid:durableId="1DD95A16"/>
  <w16cid:commentId w16cid:paraId="7CE15BAF" w16cid:durableId="1DD94E4E"/>
  <w16cid:commentId w16cid:paraId="1EEA3275" w16cid:durableId="1DD94FB7"/>
  <w16cid:commentId w16cid:paraId="3B493534" w16cid:durableId="1DD94EA3"/>
  <w16cid:commentId w16cid:paraId="18855571" w16cid:durableId="1DD94F39"/>
  <w16cid:commentId w16cid:paraId="576D67CD" w16cid:durableId="1DD9596A"/>
  <w16cid:commentId w16cid:paraId="19530BCE" w16cid:durableId="1DD95D49"/>
  <w16cid:commentId w16cid:paraId="03840958" w16cid:durableId="1DD96DDB"/>
  <w16cid:commentId w16cid:paraId="4A81459B" w16cid:durableId="1DD96AC6"/>
  <w16cid:commentId w16cid:paraId="70CFC7D6" w16cid:durableId="1DD96AD1"/>
  <w16cid:commentId w16cid:paraId="4D1BC8FE" w16cid:durableId="1DD969E4"/>
  <w16cid:commentId w16cid:paraId="0B57D91A" w16cid:durableId="1DD96B59"/>
  <w16cid:commentId w16cid:paraId="42DA7B16" w16cid:durableId="1DD96014"/>
  <w16cid:commentId w16cid:paraId="52B0CED6" w16cid:durableId="1DD9607C"/>
  <w16cid:commentId w16cid:paraId="63FBCB65" w16cid:durableId="1DD96031"/>
  <w16cid:commentId w16cid:paraId="0498785B" w16cid:durableId="1DD96BD4"/>
  <w16cid:commentId w16cid:paraId="09113392" w16cid:durableId="1DD96C91"/>
  <w16cid:commentId w16cid:paraId="2E3759A2" w16cid:durableId="1DD96CFB"/>
  <w16cid:commentId w16cid:paraId="17EB2EFA" w16cid:durableId="1DD96E69"/>
  <w16cid:commentId w16cid:paraId="424E3CD9" w16cid:durableId="1DD96EEC"/>
  <w16cid:commentId w16cid:paraId="3E0C1623" w16cid:durableId="1DD96F18"/>
  <w16cid:commentId w16cid:paraId="3BE911DC" w16cid:durableId="1DD96FFB"/>
  <w16cid:commentId w16cid:paraId="52BD4DC2" w16cid:durableId="1DD97060"/>
  <w16cid:commentId w16cid:paraId="163CE403" w16cid:durableId="1DD970EC"/>
  <w16cid:commentId w16cid:paraId="4D1DCDD4" w16cid:durableId="1DD971D5"/>
  <w16cid:commentId w16cid:paraId="0ACB1194" w16cid:durableId="1DD971C2"/>
  <w16cid:commentId w16cid:paraId="0AA881A4" w16cid:durableId="1DD970B5"/>
  <w16cid:commentId w16cid:paraId="3F253021" w16cid:durableId="1DD971E8"/>
  <w16cid:commentId w16cid:paraId="399EB4B1" w16cid:durableId="1DD971EE"/>
  <w16cid:commentId w16cid:paraId="129A533B" w16cid:durableId="1DD9723A"/>
  <w16cid:commentId w16cid:paraId="7E87E0B3" w16cid:durableId="1DD9724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9FB38" w14:textId="77777777" w:rsidR="00DC3BE6" w:rsidRDefault="00DC3BE6" w:rsidP="004E699B">
      <w:pPr>
        <w:spacing w:after="0" w:line="240" w:lineRule="auto"/>
      </w:pPr>
      <w:r>
        <w:separator/>
      </w:r>
    </w:p>
  </w:endnote>
  <w:endnote w:type="continuationSeparator" w:id="0">
    <w:p w14:paraId="03B9D412" w14:textId="77777777" w:rsidR="00DC3BE6" w:rsidRDefault="00DC3BE6" w:rsidP="004E6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3F62DB" w14:textId="77777777" w:rsidR="00DC3BE6" w:rsidRDefault="00DC3BE6" w:rsidP="004E699B">
      <w:pPr>
        <w:spacing w:after="0" w:line="240" w:lineRule="auto"/>
      </w:pPr>
      <w:r>
        <w:separator/>
      </w:r>
    </w:p>
  </w:footnote>
  <w:footnote w:type="continuationSeparator" w:id="0">
    <w:p w14:paraId="67AF1D2F" w14:textId="77777777" w:rsidR="00DC3BE6" w:rsidRDefault="00DC3BE6" w:rsidP="004E6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7FDC" w14:textId="3F825E1B" w:rsidR="00D37F1A" w:rsidRDefault="00D37F1A">
    <w:pPr>
      <w:pStyle w:val="Header"/>
    </w:pPr>
    <w:r>
      <w:tab/>
    </w:r>
    <w:r>
      <w:tab/>
      <w:t xml:space="preserve">Surname </w:t>
    </w:r>
    <w:sdt>
      <w:sdtPr>
        <w:id w:val="-114694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06564">
          <w:rPr>
            <w:noProof/>
          </w:rPr>
          <w:t>8</w:t>
        </w:r>
        <w:r>
          <w:rPr>
            <w:noProof/>
          </w:rPr>
          <w:fldChar w:fldCharType="end"/>
        </w:r>
      </w:sdtContent>
    </w:sdt>
  </w:p>
  <w:p w14:paraId="437C0625" w14:textId="77777777" w:rsidR="00D37F1A" w:rsidRDefault="00D37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E6989"/>
    <w:multiLevelType w:val="hybridMultilevel"/>
    <w:tmpl w:val="9C5C0AF8"/>
    <w:lvl w:ilvl="0" w:tplc="FE6E4DC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hansen">
    <w15:presenceInfo w15:providerId="None" w15:userId="alex.han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99B"/>
    <w:rsid w:val="000173A7"/>
    <w:rsid w:val="000273FA"/>
    <w:rsid w:val="000373DF"/>
    <w:rsid w:val="00042716"/>
    <w:rsid w:val="00043B56"/>
    <w:rsid w:val="00065406"/>
    <w:rsid w:val="00091565"/>
    <w:rsid w:val="000C53BF"/>
    <w:rsid w:val="000D505D"/>
    <w:rsid w:val="000F04D4"/>
    <w:rsid w:val="000F75BE"/>
    <w:rsid w:val="001275E6"/>
    <w:rsid w:val="001374E4"/>
    <w:rsid w:val="00137FFB"/>
    <w:rsid w:val="00147E0B"/>
    <w:rsid w:val="00164B14"/>
    <w:rsid w:val="0019035E"/>
    <w:rsid w:val="00191D3C"/>
    <w:rsid w:val="001C1BD8"/>
    <w:rsid w:val="001D53A0"/>
    <w:rsid w:val="001D5FDA"/>
    <w:rsid w:val="0020398D"/>
    <w:rsid w:val="00222106"/>
    <w:rsid w:val="0023190A"/>
    <w:rsid w:val="00232E02"/>
    <w:rsid w:val="002542C0"/>
    <w:rsid w:val="00263E03"/>
    <w:rsid w:val="002A1DA9"/>
    <w:rsid w:val="002A2BFD"/>
    <w:rsid w:val="002A64E6"/>
    <w:rsid w:val="002B2749"/>
    <w:rsid w:val="002C14C4"/>
    <w:rsid w:val="002E40AD"/>
    <w:rsid w:val="002F415C"/>
    <w:rsid w:val="003765B3"/>
    <w:rsid w:val="00381728"/>
    <w:rsid w:val="003916ED"/>
    <w:rsid w:val="003B6C52"/>
    <w:rsid w:val="003E1430"/>
    <w:rsid w:val="003E5C4C"/>
    <w:rsid w:val="003F26C2"/>
    <w:rsid w:val="00422339"/>
    <w:rsid w:val="00427C11"/>
    <w:rsid w:val="004414E1"/>
    <w:rsid w:val="00446E78"/>
    <w:rsid w:val="00454FDB"/>
    <w:rsid w:val="004649D9"/>
    <w:rsid w:val="00482E7B"/>
    <w:rsid w:val="00492C2F"/>
    <w:rsid w:val="00495BAF"/>
    <w:rsid w:val="004E699B"/>
    <w:rsid w:val="004E7D1D"/>
    <w:rsid w:val="005025DB"/>
    <w:rsid w:val="00537CB6"/>
    <w:rsid w:val="00567A31"/>
    <w:rsid w:val="005B6276"/>
    <w:rsid w:val="00613907"/>
    <w:rsid w:val="0062232E"/>
    <w:rsid w:val="006964F7"/>
    <w:rsid w:val="006C45C8"/>
    <w:rsid w:val="006D0F33"/>
    <w:rsid w:val="006D3150"/>
    <w:rsid w:val="006F6C93"/>
    <w:rsid w:val="00706564"/>
    <w:rsid w:val="00710EFD"/>
    <w:rsid w:val="00713114"/>
    <w:rsid w:val="00726167"/>
    <w:rsid w:val="00737BD8"/>
    <w:rsid w:val="007777A3"/>
    <w:rsid w:val="007B2374"/>
    <w:rsid w:val="007C5B81"/>
    <w:rsid w:val="007E6F16"/>
    <w:rsid w:val="00800BC4"/>
    <w:rsid w:val="008069C9"/>
    <w:rsid w:val="008312E0"/>
    <w:rsid w:val="00833679"/>
    <w:rsid w:val="00870EC5"/>
    <w:rsid w:val="00883289"/>
    <w:rsid w:val="00887392"/>
    <w:rsid w:val="008A4046"/>
    <w:rsid w:val="008C2AD4"/>
    <w:rsid w:val="008F561F"/>
    <w:rsid w:val="00910EAA"/>
    <w:rsid w:val="009121A9"/>
    <w:rsid w:val="00935B39"/>
    <w:rsid w:val="00951350"/>
    <w:rsid w:val="00957058"/>
    <w:rsid w:val="009A157E"/>
    <w:rsid w:val="009A7F2D"/>
    <w:rsid w:val="00A159B6"/>
    <w:rsid w:val="00A23F0E"/>
    <w:rsid w:val="00A30A69"/>
    <w:rsid w:val="00A37991"/>
    <w:rsid w:val="00A5554B"/>
    <w:rsid w:val="00A625CE"/>
    <w:rsid w:val="00A64F7F"/>
    <w:rsid w:val="00A847A1"/>
    <w:rsid w:val="00A8599F"/>
    <w:rsid w:val="00A95480"/>
    <w:rsid w:val="00AB241E"/>
    <w:rsid w:val="00AB7862"/>
    <w:rsid w:val="00B1742C"/>
    <w:rsid w:val="00B24A26"/>
    <w:rsid w:val="00B33ACF"/>
    <w:rsid w:val="00B374FD"/>
    <w:rsid w:val="00B55BA5"/>
    <w:rsid w:val="00B57063"/>
    <w:rsid w:val="00B80B84"/>
    <w:rsid w:val="00B86F6D"/>
    <w:rsid w:val="00B9096F"/>
    <w:rsid w:val="00BE4FDE"/>
    <w:rsid w:val="00BF23AD"/>
    <w:rsid w:val="00C04F84"/>
    <w:rsid w:val="00C14436"/>
    <w:rsid w:val="00C20AAB"/>
    <w:rsid w:val="00C322E1"/>
    <w:rsid w:val="00C36D2A"/>
    <w:rsid w:val="00C40078"/>
    <w:rsid w:val="00C4036A"/>
    <w:rsid w:val="00C442A2"/>
    <w:rsid w:val="00C50639"/>
    <w:rsid w:val="00C670E5"/>
    <w:rsid w:val="00C6784C"/>
    <w:rsid w:val="00C67A79"/>
    <w:rsid w:val="00C7244E"/>
    <w:rsid w:val="00C9766A"/>
    <w:rsid w:val="00CF3B07"/>
    <w:rsid w:val="00CF5FC6"/>
    <w:rsid w:val="00D01AF8"/>
    <w:rsid w:val="00D157D0"/>
    <w:rsid w:val="00D1658F"/>
    <w:rsid w:val="00D16BA9"/>
    <w:rsid w:val="00D36999"/>
    <w:rsid w:val="00D37F1A"/>
    <w:rsid w:val="00D41F2F"/>
    <w:rsid w:val="00D7611E"/>
    <w:rsid w:val="00D8014F"/>
    <w:rsid w:val="00DA3FDA"/>
    <w:rsid w:val="00DC3BE6"/>
    <w:rsid w:val="00DD71D3"/>
    <w:rsid w:val="00DE45C8"/>
    <w:rsid w:val="00DF4B47"/>
    <w:rsid w:val="00E50B68"/>
    <w:rsid w:val="00E72E82"/>
    <w:rsid w:val="00E910D7"/>
    <w:rsid w:val="00EB1F0F"/>
    <w:rsid w:val="00EF606D"/>
    <w:rsid w:val="00F01519"/>
    <w:rsid w:val="00F200AF"/>
    <w:rsid w:val="00F3266A"/>
    <w:rsid w:val="00F638D2"/>
    <w:rsid w:val="00F666B0"/>
    <w:rsid w:val="00F723A3"/>
    <w:rsid w:val="00FB4BF2"/>
    <w:rsid w:val="00FD706D"/>
    <w:rsid w:val="00FD7FF0"/>
    <w:rsid w:val="00FF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363D3"/>
  <w15:chartTrackingRefBased/>
  <w15:docId w15:val="{50F50A85-2B07-4E26-84AF-ABF1FEE85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99B"/>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99B"/>
    <w:rPr>
      <w:rFonts w:ascii="Times New Roman" w:hAnsi="Times New Roman"/>
      <w:sz w:val="24"/>
      <w:szCs w:val="24"/>
    </w:rPr>
  </w:style>
  <w:style w:type="paragraph" w:styleId="Footer">
    <w:name w:val="footer"/>
    <w:basedOn w:val="Normal"/>
    <w:link w:val="FooterChar"/>
    <w:uiPriority w:val="99"/>
    <w:unhideWhenUsed/>
    <w:rsid w:val="004E6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99B"/>
    <w:rPr>
      <w:rFonts w:ascii="Times New Roman" w:hAnsi="Times New Roman"/>
      <w:sz w:val="24"/>
      <w:szCs w:val="24"/>
    </w:rPr>
  </w:style>
  <w:style w:type="character" w:styleId="Hyperlink">
    <w:name w:val="Hyperlink"/>
    <w:basedOn w:val="DefaultParagraphFont"/>
    <w:uiPriority w:val="99"/>
    <w:semiHidden/>
    <w:unhideWhenUsed/>
    <w:rsid w:val="00C322E1"/>
    <w:rPr>
      <w:color w:val="0000FF"/>
      <w:u w:val="single"/>
    </w:rPr>
  </w:style>
  <w:style w:type="paragraph" w:styleId="ListParagraph">
    <w:name w:val="List Paragraph"/>
    <w:basedOn w:val="Normal"/>
    <w:uiPriority w:val="34"/>
    <w:qFormat/>
    <w:rsid w:val="00C14436"/>
    <w:pPr>
      <w:ind w:left="720"/>
      <w:contextualSpacing/>
    </w:pPr>
  </w:style>
  <w:style w:type="character" w:styleId="CommentReference">
    <w:name w:val="annotation reference"/>
    <w:basedOn w:val="DefaultParagraphFont"/>
    <w:uiPriority w:val="99"/>
    <w:semiHidden/>
    <w:unhideWhenUsed/>
    <w:rsid w:val="00B33ACF"/>
    <w:rPr>
      <w:sz w:val="16"/>
      <w:szCs w:val="16"/>
    </w:rPr>
  </w:style>
  <w:style w:type="paragraph" w:styleId="CommentText">
    <w:name w:val="annotation text"/>
    <w:basedOn w:val="Normal"/>
    <w:link w:val="CommentTextChar"/>
    <w:uiPriority w:val="99"/>
    <w:semiHidden/>
    <w:unhideWhenUsed/>
    <w:rsid w:val="00B33ACF"/>
    <w:pPr>
      <w:spacing w:line="240" w:lineRule="auto"/>
    </w:pPr>
    <w:rPr>
      <w:sz w:val="20"/>
      <w:szCs w:val="20"/>
    </w:rPr>
  </w:style>
  <w:style w:type="character" w:customStyle="1" w:styleId="CommentTextChar">
    <w:name w:val="Comment Text Char"/>
    <w:basedOn w:val="DefaultParagraphFont"/>
    <w:link w:val="CommentText"/>
    <w:uiPriority w:val="99"/>
    <w:semiHidden/>
    <w:rsid w:val="00B33A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33ACF"/>
    <w:rPr>
      <w:b/>
      <w:bCs/>
    </w:rPr>
  </w:style>
  <w:style w:type="character" w:customStyle="1" w:styleId="CommentSubjectChar">
    <w:name w:val="Comment Subject Char"/>
    <w:basedOn w:val="CommentTextChar"/>
    <w:link w:val="CommentSubject"/>
    <w:uiPriority w:val="99"/>
    <w:semiHidden/>
    <w:rsid w:val="00B33ACF"/>
    <w:rPr>
      <w:rFonts w:ascii="Times New Roman" w:hAnsi="Times New Roman"/>
      <w:b/>
      <w:bCs/>
      <w:sz w:val="20"/>
      <w:szCs w:val="20"/>
    </w:rPr>
  </w:style>
  <w:style w:type="paragraph" w:styleId="BalloonText">
    <w:name w:val="Balloon Text"/>
    <w:basedOn w:val="Normal"/>
    <w:link w:val="BalloonTextChar"/>
    <w:uiPriority w:val="99"/>
    <w:semiHidden/>
    <w:unhideWhenUsed/>
    <w:rsid w:val="00B33A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ACF"/>
    <w:rPr>
      <w:rFonts w:ascii="Segoe UI" w:hAnsi="Segoe UI" w:cs="Segoe UI"/>
      <w:sz w:val="18"/>
      <w:szCs w:val="18"/>
    </w:rPr>
  </w:style>
  <w:style w:type="character" w:customStyle="1" w:styleId="fontstyle01">
    <w:name w:val="fontstyle01"/>
    <w:basedOn w:val="DefaultParagraphFont"/>
    <w:rsid w:val="00D1658F"/>
    <w:rPr>
      <w:rFonts w:ascii="Calibri" w:hAnsi="Calibri" w:cs="Calibri" w:hint="default"/>
      <w:b w:val="0"/>
      <w:bCs w:val="0"/>
      <w:i w:val="0"/>
      <w:iCs w:val="0"/>
      <w:color w:val="FFFFFF"/>
      <w:sz w:val="56"/>
      <w:szCs w:val="56"/>
    </w:rPr>
  </w:style>
  <w:style w:type="character" w:customStyle="1" w:styleId="fontstyle21">
    <w:name w:val="fontstyle21"/>
    <w:basedOn w:val="DefaultParagraphFont"/>
    <w:rsid w:val="00D1658F"/>
    <w:rPr>
      <w:rFonts w:ascii="ArialMT" w:hAnsi="ArialMT" w:hint="default"/>
      <w:b w:val="0"/>
      <w:bCs w:val="0"/>
      <w:i w:val="0"/>
      <w:iCs w:val="0"/>
      <w:color w:val="FFFFFF"/>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59523CF-1E0D-44F1-B41F-8D0816B2B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4815</Words>
  <Characters>27450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Olal Josh</dc:creator>
  <cp:keywords/>
  <dc:description/>
  <cp:lastModifiedBy>Olal Josh</cp:lastModifiedBy>
  <cp:revision>2</cp:revision>
  <dcterms:created xsi:type="dcterms:W3CDTF">2017-12-14T22:36:00Z</dcterms:created>
  <dcterms:modified xsi:type="dcterms:W3CDTF">2017-12-14T22:36:00Z</dcterms:modified>
</cp:coreProperties>
</file>